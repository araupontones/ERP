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sidP="00A61232">
      <w:pPr>
        <w:pStyle w:val="Heading2"/>
      </w:pPr>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42B1E8E5" w:rsidR="00C45420" w:rsidRPr="00FB6FC9" w:rsidRDefault="00C45420" w:rsidP="00FB6FC9">
            <w:pPr>
              <w:pStyle w:val="ListParagraph"/>
              <w:numPr>
                <w:ilvl w:val="0"/>
                <w:numId w:val="4"/>
              </w:numPr>
              <w:rPr>
                <w:b/>
                <w:bCs/>
              </w:rPr>
            </w:pPr>
            <w:r w:rsidRPr="00FB6FC9">
              <w:rPr>
                <w:b/>
                <w:bCs/>
              </w:rPr>
              <w:t xml:space="preserve">1 USD 2019 = </w:t>
            </w:r>
          </w:p>
        </w:tc>
      </w:tr>
      <w:tr w:rsidR="00C45420" w14:paraId="6B4FE8F8" w14:textId="77777777" w:rsidTr="00C45420">
        <w:tc>
          <w:tcPr>
            <w:tcW w:w="4508" w:type="dxa"/>
          </w:tcPr>
          <w:p w14:paraId="7B78C9B1" w14:textId="488BA93F" w:rsidR="00C45420" w:rsidRPr="005B698B" w:rsidRDefault="00C45420">
            <w:pPr>
              <w:rPr>
                <w:highlight w:val="green"/>
              </w:rPr>
            </w:pPr>
            <w:r w:rsidRPr="005B698B">
              <w:rPr>
                <w:highlight w:val="green"/>
              </w:rPr>
              <w:t>GBP</w:t>
            </w:r>
          </w:p>
        </w:tc>
        <w:tc>
          <w:tcPr>
            <w:tcW w:w="4508" w:type="dxa"/>
          </w:tcPr>
          <w:p w14:paraId="63DE898E" w14:textId="51E32936" w:rsidR="00C45420" w:rsidRDefault="009B2B45">
            <w:r>
              <w:rPr>
                <w:rFonts w:ascii="Source Sans Pro" w:hAnsi="Source Sans Pro"/>
                <w:color w:val="000000"/>
                <w:shd w:val="clear" w:color="auto" w:fill="FFFFFF"/>
              </w:rPr>
              <w:t>0.788</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362E7A89" w:rsidR="00C45420" w:rsidRDefault="009B2B45">
            <w:r>
              <w:rPr>
                <w:rFonts w:ascii="Source Sans Pro" w:hAnsi="Source Sans Pro"/>
                <w:color w:val="000000"/>
                <w:shd w:val="clear" w:color="auto" w:fill="FFFFFF"/>
              </w:rPr>
              <w:t>0.879</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3EC32A27" w:rsidR="00C45420" w:rsidRDefault="009B2B45">
            <w:r>
              <w:t>3690</w:t>
            </w:r>
          </w:p>
        </w:tc>
      </w:tr>
      <w:tr w:rsidR="00C45420" w14:paraId="43F3D409" w14:textId="77777777" w:rsidTr="00C45420">
        <w:tc>
          <w:tcPr>
            <w:tcW w:w="4508" w:type="dxa"/>
          </w:tcPr>
          <w:p w14:paraId="79D265F8" w14:textId="1415737E" w:rsidR="00C45420" w:rsidRDefault="00FB6FC9">
            <w:r>
              <w:t>USD</w:t>
            </w:r>
          </w:p>
        </w:tc>
        <w:tc>
          <w:tcPr>
            <w:tcW w:w="4508" w:type="dxa"/>
          </w:tcPr>
          <w:p w14:paraId="179ED8E7" w14:textId="15FC5FD9" w:rsidR="00C45420" w:rsidRDefault="00FB6FC9">
            <w:r>
              <w:t>1</w:t>
            </w:r>
          </w:p>
        </w:tc>
      </w:tr>
    </w:tbl>
    <w:p w14:paraId="7DF92953" w14:textId="6034F222" w:rsidR="00C45420" w:rsidRDefault="00C45420">
      <w:r>
        <w:t xml:space="preserve">Source: US Treasury, </w:t>
      </w:r>
      <w:hyperlink r:id="rId6" w:history="1">
        <w:r>
          <w:rPr>
            <w:rStyle w:val="Hyperlink"/>
          </w:rPr>
          <w:t>https://www.fiscal.treasury.gov/reports-statements/treasury-reporting-rates-exchange/historical.html</w:t>
        </w:r>
      </w:hyperlink>
      <w:r>
        <w:t xml:space="preserve"> </w:t>
      </w:r>
      <w:r w:rsidR="009B2B45">
        <w:t xml:space="preserve">June </w:t>
      </w:r>
      <w:r>
        <w:t>2019</w:t>
      </w:r>
    </w:p>
    <w:p w14:paraId="0E4C7AD7" w14:textId="160C611E" w:rsidR="00A42680" w:rsidRDefault="00A42680" w:rsidP="00A61232">
      <w:pPr>
        <w:pStyle w:val="Heading2"/>
      </w:pPr>
      <w:r>
        <w:t>Table 0. Data cleaning</w:t>
      </w:r>
    </w:p>
    <w:tbl>
      <w:tblPr>
        <w:tblStyle w:val="TableGrid"/>
        <w:tblW w:w="0" w:type="auto"/>
        <w:tblLayout w:type="fixed"/>
        <w:tblLook w:val="04A0" w:firstRow="1" w:lastRow="0" w:firstColumn="1" w:lastColumn="0" w:noHBand="0" w:noVBand="1"/>
      </w:tblPr>
      <w:tblGrid>
        <w:gridCol w:w="421"/>
        <w:gridCol w:w="2397"/>
        <w:gridCol w:w="3284"/>
        <w:gridCol w:w="2914"/>
      </w:tblGrid>
      <w:tr w:rsidR="00A42680" w14:paraId="05BC0AA5" w14:textId="77777777" w:rsidTr="00B82941">
        <w:tc>
          <w:tcPr>
            <w:tcW w:w="421" w:type="dxa"/>
          </w:tcPr>
          <w:p w14:paraId="7F5CF091" w14:textId="77777777" w:rsidR="00A42680" w:rsidRDefault="00A42680" w:rsidP="00B82941">
            <w:r>
              <w:t>#</w:t>
            </w:r>
          </w:p>
        </w:tc>
        <w:tc>
          <w:tcPr>
            <w:tcW w:w="2397" w:type="dxa"/>
          </w:tcPr>
          <w:p w14:paraId="2B85F6F1" w14:textId="77777777" w:rsidR="00A42680" w:rsidRPr="0034631C" w:rsidRDefault="00A42680" w:rsidP="00B82941">
            <w:r w:rsidRPr="0034631C">
              <w:t>Variable/indicator</w:t>
            </w:r>
          </w:p>
        </w:tc>
        <w:tc>
          <w:tcPr>
            <w:tcW w:w="3284" w:type="dxa"/>
          </w:tcPr>
          <w:p w14:paraId="4D5F5697" w14:textId="77777777" w:rsidR="00A42680" w:rsidRDefault="00A42680" w:rsidP="00B82941">
            <w:r>
              <w:t>How?</w:t>
            </w:r>
          </w:p>
        </w:tc>
        <w:tc>
          <w:tcPr>
            <w:tcW w:w="2914" w:type="dxa"/>
          </w:tcPr>
          <w:p w14:paraId="5D89ACEE" w14:textId="77777777" w:rsidR="00A42680" w:rsidRDefault="00A42680" w:rsidP="00B82941">
            <w:r>
              <w:t>Why?</w:t>
            </w:r>
          </w:p>
        </w:tc>
      </w:tr>
      <w:tr w:rsidR="00A42680" w14:paraId="58A11506" w14:textId="77777777" w:rsidTr="00B82941">
        <w:tc>
          <w:tcPr>
            <w:tcW w:w="421" w:type="dxa"/>
          </w:tcPr>
          <w:p w14:paraId="19F109CD" w14:textId="77777777" w:rsidR="00A42680" w:rsidRDefault="00A42680" w:rsidP="003B02A1">
            <w:pPr>
              <w:pStyle w:val="ListParagraph"/>
              <w:numPr>
                <w:ilvl w:val="0"/>
                <w:numId w:val="1"/>
              </w:numPr>
              <w:ind w:left="113" w:firstLine="0"/>
            </w:pPr>
          </w:p>
        </w:tc>
        <w:tc>
          <w:tcPr>
            <w:tcW w:w="2397" w:type="dxa"/>
          </w:tcPr>
          <w:p w14:paraId="4F11B73E" w14:textId="29EA3EFA" w:rsidR="00A42680" w:rsidRPr="0034631C" w:rsidRDefault="00F03DA2" w:rsidP="00B82941">
            <w:proofErr w:type="spellStart"/>
            <w:r w:rsidRPr="0034631C">
              <w:t>Sum_outcomes_raw</w:t>
            </w:r>
            <w:proofErr w:type="spellEnd"/>
          </w:p>
        </w:tc>
        <w:tc>
          <w:tcPr>
            <w:tcW w:w="3284" w:type="dxa"/>
          </w:tcPr>
          <w:p w14:paraId="4837B6FD" w14:textId="77777777" w:rsidR="00A42680" w:rsidRDefault="00F03DA2" w:rsidP="00B82941">
            <w:r>
              <w:t xml:space="preserve">Sum the proportions in </w:t>
            </w:r>
          </w:p>
          <w:p w14:paraId="2596ADBE" w14:textId="68E47F55" w:rsidR="00F03DA2" w:rsidRPr="00F03DA2" w:rsidRDefault="00F03DA2" w:rsidP="00B82941">
            <w:pPr>
              <w:rPr>
                <w:color w:val="4472C4" w:themeColor="accent1"/>
              </w:rPr>
            </w:pPr>
            <w:proofErr w:type="spellStart"/>
            <w:r w:rsidRPr="00F03DA2">
              <w:rPr>
                <w:color w:val="4472C4" w:themeColor="accent1"/>
              </w:rPr>
              <w:t>Outcome_learningOpportunities</w:t>
            </w:r>
            <w:proofErr w:type="spellEnd"/>
          </w:p>
          <w:p w14:paraId="6E46FBC2" w14:textId="77777777" w:rsidR="00F03DA2" w:rsidRPr="00F03DA2" w:rsidRDefault="00F03DA2" w:rsidP="00B82941">
            <w:pPr>
              <w:rPr>
                <w:color w:val="4472C4" w:themeColor="accent1"/>
              </w:rPr>
            </w:pPr>
            <w:proofErr w:type="spellStart"/>
            <w:r w:rsidRPr="00F03DA2">
              <w:rPr>
                <w:color w:val="4472C4" w:themeColor="accent1"/>
              </w:rPr>
              <w:t>Outcome_QltyEducation</w:t>
            </w:r>
            <w:proofErr w:type="spellEnd"/>
            <w:r w:rsidRPr="00F03DA2">
              <w:rPr>
                <w:color w:val="4472C4" w:themeColor="accent1"/>
              </w:rPr>
              <w:tab/>
            </w:r>
          </w:p>
          <w:p w14:paraId="77FABAFD" w14:textId="77777777" w:rsidR="00F03DA2" w:rsidRPr="00F03DA2" w:rsidRDefault="00F03DA2" w:rsidP="00B82941">
            <w:pPr>
              <w:rPr>
                <w:color w:val="4472C4" w:themeColor="accent1"/>
              </w:rPr>
            </w:pPr>
            <w:proofErr w:type="spellStart"/>
            <w:r w:rsidRPr="00F03DA2">
              <w:rPr>
                <w:color w:val="4472C4" w:themeColor="accent1"/>
              </w:rPr>
              <w:t>Outcome_Systems</w:t>
            </w:r>
            <w:proofErr w:type="spellEnd"/>
            <w:r w:rsidRPr="00F03DA2">
              <w:rPr>
                <w:color w:val="4472C4" w:themeColor="accent1"/>
              </w:rPr>
              <w:tab/>
            </w:r>
          </w:p>
          <w:p w14:paraId="6DC3A17B" w14:textId="34353338" w:rsidR="00F03DA2" w:rsidRDefault="00F03DA2" w:rsidP="00B82941">
            <w:proofErr w:type="spellStart"/>
            <w:r w:rsidRPr="00F03DA2">
              <w:rPr>
                <w:color w:val="4472C4" w:themeColor="accent1"/>
              </w:rPr>
              <w:t>Outcome_other</w:t>
            </w:r>
            <w:proofErr w:type="spellEnd"/>
          </w:p>
        </w:tc>
        <w:tc>
          <w:tcPr>
            <w:tcW w:w="2914" w:type="dxa"/>
          </w:tcPr>
          <w:p w14:paraId="0516D975" w14:textId="37C585C6" w:rsidR="00A42680" w:rsidRDefault="00A42680" w:rsidP="00B82941"/>
        </w:tc>
      </w:tr>
      <w:tr w:rsidR="00F03DA2" w14:paraId="26044AE0" w14:textId="77777777" w:rsidTr="00B82941">
        <w:tc>
          <w:tcPr>
            <w:tcW w:w="421" w:type="dxa"/>
          </w:tcPr>
          <w:p w14:paraId="332D1391" w14:textId="77777777" w:rsidR="00F03DA2" w:rsidRDefault="00F03DA2" w:rsidP="003B02A1">
            <w:pPr>
              <w:pStyle w:val="ListParagraph"/>
              <w:numPr>
                <w:ilvl w:val="0"/>
                <w:numId w:val="1"/>
              </w:numPr>
              <w:ind w:left="113" w:firstLine="0"/>
            </w:pPr>
          </w:p>
        </w:tc>
        <w:tc>
          <w:tcPr>
            <w:tcW w:w="2397" w:type="dxa"/>
          </w:tcPr>
          <w:p w14:paraId="63548388" w14:textId="5D0D4208" w:rsidR="00F03DA2" w:rsidRPr="0034631C" w:rsidRDefault="00F03DA2" w:rsidP="00B82941">
            <w:proofErr w:type="spellStart"/>
            <w:r w:rsidRPr="0034631C">
              <w:t>Outcome_other</w:t>
            </w:r>
            <w:proofErr w:type="spellEnd"/>
          </w:p>
        </w:tc>
        <w:tc>
          <w:tcPr>
            <w:tcW w:w="3284" w:type="dxa"/>
          </w:tcPr>
          <w:p w14:paraId="185437DF" w14:textId="0AF84DD6" w:rsidR="00F03DA2" w:rsidRDefault="00AB6629" w:rsidP="00B82941">
            <w:r>
              <w:t>Replace</w:t>
            </w:r>
            <w:r w:rsidR="00F03DA2">
              <w:t xml:space="preserve"> </w:t>
            </w:r>
            <w:proofErr w:type="spellStart"/>
            <w:r w:rsidR="00F03DA2">
              <w:t>outcome_other</w:t>
            </w:r>
            <w:proofErr w:type="spellEnd"/>
            <w:r w:rsidR="00F03DA2">
              <w:t xml:space="preserve"> such that</w:t>
            </w:r>
          </w:p>
          <w:p w14:paraId="3C46DACA" w14:textId="244C2427" w:rsidR="00F03DA2" w:rsidRDefault="00F03DA2" w:rsidP="00B82941">
            <w:r>
              <w:t xml:space="preserve">If [1 - </w:t>
            </w:r>
            <w:proofErr w:type="spellStart"/>
            <w:r>
              <w:t>sum_outcomes_raw</w:t>
            </w:r>
            <w:proofErr w:type="spellEnd"/>
            <w:r>
              <w:t xml:space="preserve"> &gt; 0], </w:t>
            </w:r>
            <w:proofErr w:type="spellStart"/>
            <w:r>
              <w:t>Outcome_other</w:t>
            </w:r>
            <w:proofErr w:type="spellEnd"/>
            <w:r>
              <w:t xml:space="preserve"> </w:t>
            </w:r>
            <w:proofErr w:type="gramStart"/>
            <w:r>
              <w:t xml:space="preserve">is  </w:t>
            </w:r>
            <w:proofErr w:type="spellStart"/>
            <w:r>
              <w:t>Outcome</w:t>
            </w:r>
            <w:proofErr w:type="gramEnd"/>
            <w:r>
              <w:t>_other</w:t>
            </w:r>
            <w:proofErr w:type="spellEnd"/>
            <w:r>
              <w:t xml:space="preserve"> + 1 – </w:t>
            </w:r>
            <w:proofErr w:type="spellStart"/>
            <w:r>
              <w:t>sum_outcomes_raw</w:t>
            </w:r>
            <w:proofErr w:type="spellEnd"/>
          </w:p>
        </w:tc>
        <w:tc>
          <w:tcPr>
            <w:tcW w:w="2914" w:type="dxa"/>
          </w:tcPr>
          <w:p w14:paraId="4B9B025C" w14:textId="150A2C49" w:rsidR="00F03DA2" w:rsidRDefault="00F03DA2" w:rsidP="00B82941">
            <w:r>
              <w:t xml:space="preserve">If less than 100% was allocated to the outcomes, the unallocated portion goes to ‘other’. </w:t>
            </w:r>
          </w:p>
          <w:p w14:paraId="05443DD2" w14:textId="00785B1D" w:rsidR="000B1057" w:rsidRDefault="000B1057" w:rsidP="00B82941"/>
        </w:tc>
      </w:tr>
      <w:tr w:rsidR="00A42680" w14:paraId="7E212918" w14:textId="77777777" w:rsidTr="00B82941">
        <w:tc>
          <w:tcPr>
            <w:tcW w:w="421" w:type="dxa"/>
          </w:tcPr>
          <w:p w14:paraId="36B077DF" w14:textId="77777777" w:rsidR="00A42680" w:rsidRDefault="00A42680" w:rsidP="003B02A1">
            <w:pPr>
              <w:pStyle w:val="ListParagraph"/>
              <w:numPr>
                <w:ilvl w:val="0"/>
                <w:numId w:val="1"/>
              </w:numPr>
              <w:ind w:left="113" w:firstLine="0"/>
            </w:pPr>
          </w:p>
        </w:tc>
        <w:tc>
          <w:tcPr>
            <w:tcW w:w="2397" w:type="dxa"/>
          </w:tcPr>
          <w:p w14:paraId="2AF3870C" w14:textId="6860ABF7" w:rsidR="00A42680" w:rsidRPr="0034631C" w:rsidRDefault="00F03DA2" w:rsidP="00B82941">
            <w:proofErr w:type="spellStart"/>
            <w:r w:rsidRPr="0034631C">
              <w:t>Sum_prog</w:t>
            </w:r>
            <w:r w:rsidR="000B1057" w:rsidRPr="0034631C">
              <w:t>_raw</w:t>
            </w:r>
            <w:proofErr w:type="spellEnd"/>
          </w:p>
        </w:tc>
        <w:tc>
          <w:tcPr>
            <w:tcW w:w="3284" w:type="dxa"/>
          </w:tcPr>
          <w:p w14:paraId="18ED12D2" w14:textId="77777777" w:rsidR="00A42680" w:rsidRDefault="000B1057" w:rsidP="00B82941">
            <w:r>
              <w:t>Sum the proportions in</w:t>
            </w:r>
          </w:p>
          <w:p w14:paraId="463450D0" w14:textId="77777777" w:rsidR="000B1057" w:rsidRPr="000B1057" w:rsidRDefault="000B1057" w:rsidP="00B82941">
            <w:pPr>
              <w:rPr>
                <w:color w:val="4472C4" w:themeColor="accent1"/>
              </w:rPr>
            </w:pPr>
            <w:proofErr w:type="spellStart"/>
            <w:r w:rsidRPr="000B1057">
              <w:rPr>
                <w:color w:val="4472C4" w:themeColor="accent1"/>
              </w:rPr>
              <w:t>Programme_ECD</w:t>
            </w:r>
            <w:proofErr w:type="spellEnd"/>
            <w:r w:rsidRPr="000B1057">
              <w:rPr>
                <w:color w:val="4472C4" w:themeColor="accent1"/>
              </w:rPr>
              <w:tab/>
            </w:r>
          </w:p>
          <w:p w14:paraId="711D6089" w14:textId="77777777" w:rsidR="000B1057" w:rsidRPr="000B1057" w:rsidRDefault="000B1057" w:rsidP="00B82941">
            <w:pPr>
              <w:rPr>
                <w:color w:val="4472C4" w:themeColor="accent1"/>
              </w:rPr>
            </w:pPr>
            <w:proofErr w:type="spellStart"/>
            <w:r w:rsidRPr="000B1057">
              <w:rPr>
                <w:color w:val="4472C4" w:themeColor="accent1"/>
              </w:rPr>
              <w:t>Programme_Primary</w:t>
            </w:r>
            <w:proofErr w:type="spellEnd"/>
            <w:r w:rsidRPr="000B1057">
              <w:rPr>
                <w:color w:val="4472C4" w:themeColor="accent1"/>
              </w:rPr>
              <w:tab/>
            </w:r>
          </w:p>
          <w:p w14:paraId="0E9FE120" w14:textId="77777777" w:rsidR="000B1057" w:rsidRPr="000B1057" w:rsidRDefault="000B1057" w:rsidP="00B82941">
            <w:pPr>
              <w:rPr>
                <w:color w:val="4472C4" w:themeColor="accent1"/>
              </w:rPr>
            </w:pPr>
            <w:proofErr w:type="spellStart"/>
            <w:r w:rsidRPr="000B1057">
              <w:rPr>
                <w:color w:val="4472C4" w:themeColor="accent1"/>
              </w:rPr>
              <w:t>Programme_secondary</w:t>
            </w:r>
            <w:proofErr w:type="spellEnd"/>
            <w:r w:rsidRPr="000B1057">
              <w:rPr>
                <w:color w:val="4472C4" w:themeColor="accent1"/>
              </w:rPr>
              <w:tab/>
            </w:r>
          </w:p>
          <w:p w14:paraId="6B43F620" w14:textId="77777777" w:rsidR="000B1057" w:rsidRPr="000B1057" w:rsidRDefault="000B1057" w:rsidP="00B82941">
            <w:pPr>
              <w:rPr>
                <w:color w:val="4472C4" w:themeColor="accent1"/>
              </w:rPr>
            </w:pPr>
            <w:proofErr w:type="spellStart"/>
            <w:r w:rsidRPr="000B1057">
              <w:rPr>
                <w:color w:val="4472C4" w:themeColor="accent1"/>
              </w:rPr>
              <w:t>Programme_AcceleratedEducation</w:t>
            </w:r>
            <w:proofErr w:type="spellEnd"/>
            <w:r w:rsidRPr="000B1057">
              <w:rPr>
                <w:color w:val="4472C4" w:themeColor="accent1"/>
              </w:rPr>
              <w:tab/>
            </w:r>
          </w:p>
          <w:p w14:paraId="027AAA75" w14:textId="77777777" w:rsidR="000B1057" w:rsidRPr="000B1057" w:rsidRDefault="000B1057" w:rsidP="00B82941">
            <w:pPr>
              <w:rPr>
                <w:color w:val="4472C4" w:themeColor="accent1"/>
              </w:rPr>
            </w:pPr>
            <w:proofErr w:type="spellStart"/>
            <w:r w:rsidRPr="000B1057">
              <w:rPr>
                <w:color w:val="4472C4" w:themeColor="accent1"/>
              </w:rPr>
              <w:t>Programme_Skills</w:t>
            </w:r>
            <w:proofErr w:type="spellEnd"/>
            <w:r w:rsidRPr="000B1057">
              <w:rPr>
                <w:color w:val="4472C4" w:themeColor="accent1"/>
              </w:rPr>
              <w:tab/>
            </w:r>
          </w:p>
          <w:p w14:paraId="46D3199D" w14:textId="77777777" w:rsidR="000B1057" w:rsidRPr="000B1057" w:rsidRDefault="000B1057" w:rsidP="00B82941">
            <w:pPr>
              <w:rPr>
                <w:color w:val="4472C4" w:themeColor="accent1"/>
              </w:rPr>
            </w:pPr>
            <w:proofErr w:type="spellStart"/>
            <w:r w:rsidRPr="000B1057">
              <w:rPr>
                <w:color w:val="4472C4" w:themeColor="accent1"/>
              </w:rPr>
              <w:t>Programme_Systems</w:t>
            </w:r>
            <w:proofErr w:type="spellEnd"/>
            <w:r w:rsidRPr="000B1057">
              <w:rPr>
                <w:color w:val="4472C4" w:themeColor="accent1"/>
              </w:rPr>
              <w:tab/>
            </w:r>
          </w:p>
          <w:p w14:paraId="5475968A" w14:textId="36E9EA6D" w:rsidR="000B1057" w:rsidRDefault="000B1057" w:rsidP="00B82941">
            <w:proofErr w:type="spellStart"/>
            <w:r w:rsidRPr="000B1057">
              <w:rPr>
                <w:color w:val="4472C4" w:themeColor="accent1"/>
              </w:rPr>
              <w:t>Programme_other</w:t>
            </w:r>
            <w:proofErr w:type="spellEnd"/>
          </w:p>
        </w:tc>
        <w:tc>
          <w:tcPr>
            <w:tcW w:w="2914" w:type="dxa"/>
          </w:tcPr>
          <w:p w14:paraId="3E1D1E53" w14:textId="77777777" w:rsidR="00A42680" w:rsidRDefault="00A42680" w:rsidP="00B82941"/>
        </w:tc>
      </w:tr>
      <w:tr w:rsidR="00A42680" w14:paraId="1FD08BAB" w14:textId="77777777" w:rsidTr="00B82941">
        <w:tc>
          <w:tcPr>
            <w:tcW w:w="421" w:type="dxa"/>
          </w:tcPr>
          <w:p w14:paraId="593280D8" w14:textId="77777777" w:rsidR="00A42680" w:rsidRDefault="00A42680" w:rsidP="003B02A1">
            <w:pPr>
              <w:pStyle w:val="ListParagraph"/>
              <w:numPr>
                <w:ilvl w:val="0"/>
                <w:numId w:val="1"/>
              </w:numPr>
              <w:ind w:left="113" w:firstLine="0"/>
            </w:pPr>
          </w:p>
        </w:tc>
        <w:tc>
          <w:tcPr>
            <w:tcW w:w="2397" w:type="dxa"/>
          </w:tcPr>
          <w:p w14:paraId="0185B384" w14:textId="212DEC15" w:rsidR="00A42680" w:rsidRPr="0034631C" w:rsidRDefault="000B1057" w:rsidP="00B82941">
            <w:proofErr w:type="spellStart"/>
            <w:r w:rsidRPr="0034631C">
              <w:t>Programme_other</w:t>
            </w:r>
            <w:proofErr w:type="spellEnd"/>
          </w:p>
        </w:tc>
        <w:tc>
          <w:tcPr>
            <w:tcW w:w="3284" w:type="dxa"/>
          </w:tcPr>
          <w:p w14:paraId="5BE20EBD" w14:textId="67BD3EEF" w:rsidR="000B1057" w:rsidRDefault="001335AD" w:rsidP="000B1057">
            <w:r>
              <w:t>Replace</w:t>
            </w:r>
            <w:r w:rsidR="000B1057">
              <w:t xml:space="preserve"> </w:t>
            </w:r>
            <w:proofErr w:type="spellStart"/>
            <w:r w:rsidR="000B1057">
              <w:t>programme_other</w:t>
            </w:r>
            <w:proofErr w:type="spellEnd"/>
            <w:r w:rsidR="000B1057">
              <w:t xml:space="preserve"> such that</w:t>
            </w:r>
          </w:p>
          <w:p w14:paraId="014488A7" w14:textId="6224426B" w:rsidR="00A42680" w:rsidRDefault="000B1057" w:rsidP="000B1057">
            <w:r>
              <w:t xml:space="preserve">If [1 - </w:t>
            </w:r>
            <w:proofErr w:type="spellStart"/>
            <w:r>
              <w:t>sum_prog_raw</w:t>
            </w:r>
            <w:proofErr w:type="spellEnd"/>
            <w:r>
              <w:t xml:space="preserve"> &gt; 0], </w:t>
            </w:r>
            <w:proofErr w:type="spellStart"/>
            <w:r>
              <w:t>Programme_other</w:t>
            </w:r>
            <w:proofErr w:type="spellEnd"/>
            <w:r>
              <w:t xml:space="preserve"> </w:t>
            </w:r>
            <w:proofErr w:type="gramStart"/>
            <w:r>
              <w:t xml:space="preserve">is  </w:t>
            </w:r>
            <w:proofErr w:type="spellStart"/>
            <w:r>
              <w:t>Programme</w:t>
            </w:r>
            <w:proofErr w:type="gramEnd"/>
            <w:r>
              <w:t>_other</w:t>
            </w:r>
            <w:proofErr w:type="spellEnd"/>
            <w:r>
              <w:t xml:space="preserve"> + 1 – </w:t>
            </w:r>
            <w:proofErr w:type="spellStart"/>
            <w:r>
              <w:t>sum_prog_raw</w:t>
            </w:r>
            <w:proofErr w:type="spellEnd"/>
          </w:p>
        </w:tc>
        <w:tc>
          <w:tcPr>
            <w:tcW w:w="2914" w:type="dxa"/>
          </w:tcPr>
          <w:p w14:paraId="3D3B1CE7" w14:textId="5ECA6178" w:rsidR="00A42680" w:rsidRDefault="000B1057" w:rsidP="00E44CFD">
            <w:r>
              <w:t xml:space="preserve">If less than 100% was allocated to the programmes, the unallocated portion goes to ‘other’. </w:t>
            </w:r>
          </w:p>
        </w:tc>
      </w:tr>
      <w:tr w:rsidR="000B1057" w14:paraId="20C54776" w14:textId="77777777" w:rsidTr="00B82941">
        <w:tc>
          <w:tcPr>
            <w:tcW w:w="421" w:type="dxa"/>
          </w:tcPr>
          <w:p w14:paraId="023B4EF1" w14:textId="77777777" w:rsidR="000B1057" w:rsidRDefault="000B1057" w:rsidP="003B02A1">
            <w:pPr>
              <w:pStyle w:val="ListParagraph"/>
              <w:numPr>
                <w:ilvl w:val="0"/>
                <w:numId w:val="1"/>
              </w:numPr>
              <w:ind w:left="113" w:firstLine="0"/>
            </w:pPr>
          </w:p>
        </w:tc>
        <w:tc>
          <w:tcPr>
            <w:tcW w:w="2397" w:type="dxa"/>
          </w:tcPr>
          <w:p w14:paraId="385035F0" w14:textId="2AE03FD2" w:rsidR="000B1057" w:rsidRPr="0034631C" w:rsidRDefault="000B1057" w:rsidP="000B1057">
            <w:proofErr w:type="spellStart"/>
            <w:r w:rsidRPr="0034631C">
              <w:t>Sum_Act_raw</w:t>
            </w:r>
            <w:proofErr w:type="spellEnd"/>
          </w:p>
        </w:tc>
        <w:tc>
          <w:tcPr>
            <w:tcW w:w="3284" w:type="dxa"/>
          </w:tcPr>
          <w:p w14:paraId="302E904F" w14:textId="77777777" w:rsidR="000B1057" w:rsidRDefault="000B1057" w:rsidP="000B1057">
            <w:r>
              <w:t>Sum the proportions in</w:t>
            </w:r>
          </w:p>
          <w:p w14:paraId="5C479B17" w14:textId="77777777" w:rsidR="000B1057" w:rsidRPr="000B1057" w:rsidRDefault="000B1057" w:rsidP="000B1057">
            <w:pPr>
              <w:rPr>
                <w:color w:val="4472C4" w:themeColor="accent1"/>
              </w:rPr>
            </w:pPr>
            <w:proofErr w:type="spellStart"/>
            <w:r w:rsidRPr="000B1057">
              <w:rPr>
                <w:color w:val="4472C4" w:themeColor="accent1"/>
              </w:rPr>
              <w:t>Activity_Infrastructure</w:t>
            </w:r>
            <w:proofErr w:type="spellEnd"/>
            <w:r w:rsidRPr="000B1057">
              <w:rPr>
                <w:color w:val="4472C4" w:themeColor="accent1"/>
              </w:rPr>
              <w:tab/>
            </w:r>
          </w:p>
          <w:p w14:paraId="53C9E97F" w14:textId="77777777" w:rsidR="000B1057" w:rsidRPr="000B1057" w:rsidRDefault="000B1057" w:rsidP="000B1057">
            <w:pPr>
              <w:rPr>
                <w:color w:val="4472C4" w:themeColor="accent1"/>
              </w:rPr>
            </w:pPr>
            <w:proofErr w:type="spellStart"/>
            <w:r w:rsidRPr="000B1057">
              <w:rPr>
                <w:color w:val="4472C4" w:themeColor="accent1"/>
              </w:rPr>
              <w:t>Activity_Materials</w:t>
            </w:r>
            <w:proofErr w:type="spellEnd"/>
            <w:r w:rsidRPr="000B1057">
              <w:rPr>
                <w:color w:val="4472C4" w:themeColor="accent1"/>
              </w:rPr>
              <w:tab/>
            </w:r>
          </w:p>
          <w:p w14:paraId="643E0508" w14:textId="3A53F067" w:rsidR="000B1057" w:rsidRPr="000B1057" w:rsidRDefault="000B1057" w:rsidP="000B1057">
            <w:pPr>
              <w:rPr>
                <w:color w:val="4472C4" w:themeColor="accent1"/>
              </w:rPr>
            </w:pPr>
            <w:proofErr w:type="spellStart"/>
            <w:r w:rsidRPr="000B1057">
              <w:rPr>
                <w:color w:val="4472C4" w:themeColor="accent1"/>
              </w:rPr>
              <w:t>Activity_Salary</w:t>
            </w:r>
            <w:proofErr w:type="spellEnd"/>
            <w:r w:rsidRPr="000B1057">
              <w:rPr>
                <w:color w:val="4472C4" w:themeColor="accent1"/>
              </w:rPr>
              <w:tab/>
            </w:r>
            <w:proofErr w:type="spellStart"/>
            <w:r w:rsidRPr="000B1057">
              <w:rPr>
                <w:color w:val="4472C4" w:themeColor="accent1"/>
              </w:rPr>
              <w:t>Activity_training</w:t>
            </w:r>
            <w:proofErr w:type="spellEnd"/>
          </w:p>
          <w:p w14:paraId="7B61A99C" w14:textId="77777777" w:rsidR="000B1057" w:rsidRPr="000B1057" w:rsidRDefault="000B1057" w:rsidP="000B1057">
            <w:pPr>
              <w:rPr>
                <w:color w:val="4472C4" w:themeColor="accent1"/>
              </w:rPr>
            </w:pPr>
            <w:proofErr w:type="spellStart"/>
            <w:r w:rsidRPr="000B1057">
              <w:rPr>
                <w:color w:val="4472C4" w:themeColor="accent1"/>
              </w:rPr>
              <w:t>Activity_Training_Children</w:t>
            </w:r>
            <w:proofErr w:type="spellEnd"/>
            <w:r w:rsidRPr="000B1057">
              <w:rPr>
                <w:color w:val="4472C4" w:themeColor="accent1"/>
              </w:rPr>
              <w:tab/>
            </w:r>
          </w:p>
          <w:p w14:paraId="6ED5AB95" w14:textId="77777777" w:rsidR="000B1057" w:rsidRPr="000B1057" w:rsidRDefault="000B1057" w:rsidP="000B1057">
            <w:pPr>
              <w:rPr>
                <w:color w:val="4472C4" w:themeColor="accent1"/>
              </w:rPr>
            </w:pPr>
            <w:proofErr w:type="spellStart"/>
            <w:r w:rsidRPr="000B1057">
              <w:rPr>
                <w:color w:val="4472C4" w:themeColor="accent1"/>
              </w:rPr>
              <w:t>Activity_community</w:t>
            </w:r>
            <w:proofErr w:type="spellEnd"/>
            <w:r w:rsidRPr="000B1057">
              <w:rPr>
                <w:color w:val="4472C4" w:themeColor="accent1"/>
              </w:rPr>
              <w:tab/>
            </w:r>
          </w:p>
          <w:p w14:paraId="0FE21032" w14:textId="77777777" w:rsidR="000B1057" w:rsidRPr="000B1057" w:rsidRDefault="000B1057" w:rsidP="000B1057">
            <w:pPr>
              <w:rPr>
                <w:color w:val="4472C4" w:themeColor="accent1"/>
              </w:rPr>
            </w:pPr>
            <w:proofErr w:type="spellStart"/>
            <w:r w:rsidRPr="000B1057">
              <w:rPr>
                <w:color w:val="4472C4" w:themeColor="accent1"/>
              </w:rPr>
              <w:t>Activity_Strengthening_District</w:t>
            </w:r>
            <w:proofErr w:type="spellEnd"/>
            <w:r w:rsidRPr="000B1057">
              <w:rPr>
                <w:color w:val="4472C4" w:themeColor="accent1"/>
              </w:rPr>
              <w:tab/>
            </w:r>
          </w:p>
          <w:p w14:paraId="4A111C28" w14:textId="77777777" w:rsidR="000B1057" w:rsidRPr="000B1057" w:rsidRDefault="000B1057" w:rsidP="000B1057">
            <w:pPr>
              <w:rPr>
                <w:color w:val="4472C4" w:themeColor="accent1"/>
              </w:rPr>
            </w:pPr>
            <w:proofErr w:type="spellStart"/>
            <w:r w:rsidRPr="000B1057">
              <w:rPr>
                <w:color w:val="4472C4" w:themeColor="accent1"/>
              </w:rPr>
              <w:t>Activity_Strengthening_National</w:t>
            </w:r>
            <w:proofErr w:type="spellEnd"/>
          </w:p>
          <w:p w14:paraId="01FDD803" w14:textId="50C253AE" w:rsidR="000B1057" w:rsidRPr="000B1057" w:rsidRDefault="000B1057" w:rsidP="000B1057">
            <w:pPr>
              <w:rPr>
                <w:color w:val="4472C4" w:themeColor="accent1"/>
              </w:rPr>
            </w:pPr>
            <w:proofErr w:type="spellStart"/>
            <w:r w:rsidRPr="000B1057">
              <w:rPr>
                <w:color w:val="4472C4" w:themeColor="accent1"/>
              </w:rPr>
              <w:t>Activity_piloting</w:t>
            </w:r>
            <w:proofErr w:type="spellEnd"/>
            <w:r w:rsidRPr="000B1057">
              <w:rPr>
                <w:color w:val="4472C4" w:themeColor="accent1"/>
              </w:rPr>
              <w:tab/>
            </w:r>
          </w:p>
          <w:p w14:paraId="78320F7A" w14:textId="054D4FDF" w:rsidR="000B1057" w:rsidRDefault="000B1057" w:rsidP="000B1057">
            <w:proofErr w:type="spellStart"/>
            <w:r w:rsidRPr="000B1057">
              <w:rPr>
                <w:color w:val="4472C4" w:themeColor="accent1"/>
              </w:rPr>
              <w:t>Activity_other</w:t>
            </w:r>
            <w:proofErr w:type="spellEnd"/>
          </w:p>
        </w:tc>
        <w:tc>
          <w:tcPr>
            <w:tcW w:w="2914" w:type="dxa"/>
          </w:tcPr>
          <w:p w14:paraId="3388C39E" w14:textId="77777777" w:rsidR="000B1057" w:rsidRDefault="000B1057" w:rsidP="000B1057"/>
        </w:tc>
      </w:tr>
      <w:tr w:rsidR="000B1057" w14:paraId="62A7EE2B" w14:textId="77777777" w:rsidTr="00B82941">
        <w:tc>
          <w:tcPr>
            <w:tcW w:w="421" w:type="dxa"/>
          </w:tcPr>
          <w:p w14:paraId="04227FD7" w14:textId="77777777" w:rsidR="000B1057" w:rsidRDefault="000B1057" w:rsidP="003B02A1">
            <w:pPr>
              <w:pStyle w:val="ListParagraph"/>
              <w:numPr>
                <w:ilvl w:val="0"/>
                <w:numId w:val="1"/>
              </w:numPr>
              <w:ind w:left="113" w:firstLine="0"/>
            </w:pPr>
          </w:p>
        </w:tc>
        <w:tc>
          <w:tcPr>
            <w:tcW w:w="2397" w:type="dxa"/>
          </w:tcPr>
          <w:p w14:paraId="3A8F1B05" w14:textId="10D1CB38" w:rsidR="000B1057" w:rsidRPr="0034631C" w:rsidRDefault="000B1057" w:rsidP="000B1057">
            <w:proofErr w:type="spellStart"/>
            <w:r w:rsidRPr="0034631C">
              <w:t>Activity_othe</w:t>
            </w:r>
            <w:r w:rsidR="001335AD" w:rsidRPr="0034631C">
              <w:t>r</w:t>
            </w:r>
            <w:proofErr w:type="spellEnd"/>
          </w:p>
        </w:tc>
        <w:tc>
          <w:tcPr>
            <w:tcW w:w="3284" w:type="dxa"/>
          </w:tcPr>
          <w:p w14:paraId="5FB62DBD" w14:textId="26374734" w:rsidR="000B1057" w:rsidRDefault="001335AD" w:rsidP="000B1057">
            <w:r>
              <w:t>Replace</w:t>
            </w:r>
            <w:r w:rsidR="000B1057">
              <w:t xml:space="preserve"> </w:t>
            </w:r>
            <w:proofErr w:type="spellStart"/>
            <w:r w:rsidR="000B1057">
              <w:t>Activity_other</w:t>
            </w:r>
            <w:proofErr w:type="spellEnd"/>
            <w:r w:rsidR="000B1057">
              <w:t xml:space="preserve"> such that</w:t>
            </w:r>
          </w:p>
          <w:p w14:paraId="1F0C6656" w14:textId="499EC3F4" w:rsidR="000B1057" w:rsidRDefault="000B1057" w:rsidP="000B1057">
            <w:r>
              <w:t xml:space="preserve">If [1 - </w:t>
            </w:r>
            <w:proofErr w:type="spellStart"/>
            <w:r>
              <w:t>sum_Act_raw</w:t>
            </w:r>
            <w:proofErr w:type="spellEnd"/>
            <w:r>
              <w:t xml:space="preserve"> &gt; 0], </w:t>
            </w:r>
            <w:proofErr w:type="spellStart"/>
            <w:r>
              <w:t>Activity_other</w:t>
            </w:r>
            <w:proofErr w:type="spellEnd"/>
            <w:r>
              <w:t xml:space="preserve"> </w:t>
            </w:r>
            <w:proofErr w:type="gramStart"/>
            <w:r>
              <w:t xml:space="preserve">is  </w:t>
            </w:r>
            <w:proofErr w:type="spellStart"/>
            <w:r>
              <w:t>Activity</w:t>
            </w:r>
            <w:proofErr w:type="gramEnd"/>
            <w:r>
              <w:t>_other</w:t>
            </w:r>
            <w:proofErr w:type="spellEnd"/>
            <w:r>
              <w:t xml:space="preserve"> + 1 – </w:t>
            </w:r>
            <w:proofErr w:type="spellStart"/>
            <w:r>
              <w:t>sum_Act_raw</w:t>
            </w:r>
            <w:proofErr w:type="spellEnd"/>
          </w:p>
        </w:tc>
        <w:tc>
          <w:tcPr>
            <w:tcW w:w="2914" w:type="dxa"/>
          </w:tcPr>
          <w:p w14:paraId="4F85DE29" w14:textId="365B11E5" w:rsidR="000B1057" w:rsidRDefault="000B1057" w:rsidP="000B1057">
            <w:r>
              <w:t xml:space="preserve">If less than 100% was allocated to the activities, the unallocated portion goes to ‘other’. </w:t>
            </w:r>
          </w:p>
          <w:p w14:paraId="39BEAAB7" w14:textId="6AD04320" w:rsidR="000B1057" w:rsidRDefault="000B1057" w:rsidP="000B1057"/>
        </w:tc>
      </w:tr>
      <w:tr w:rsidR="00E44CFD" w14:paraId="1736CCE5" w14:textId="77777777" w:rsidTr="00B82941">
        <w:tc>
          <w:tcPr>
            <w:tcW w:w="421" w:type="dxa"/>
          </w:tcPr>
          <w:p w14:paraId="057AB47E" w14:textId="77777777" w:rsidR="00E44CFD" w:rsidRDefault="00E44CFD" w:rsidP="003B02A1">
            <w:pPr>
              <w:pStyle w:val="ListParagraph"/>
              <w:numPr>
                <w:ilvl w:val="0"/>
                <w:numId w:val="1"/>
              </w:numPr>
              <w:ind w:left="113" w:firstLine="0"/>
            </w:pPr>
          </w:p>
        </w:tc>
        <w:tc>
          <w:tcPr>
            <w:tcW w:w="2397" w:type="dxa"/>
          </w:tcPr>
          <w:p w14:paraId="4F6AFA5F" w14:textId="7C35E585" w:rsidR="00E44CFD" w:rsidRPr="007F629F" w:rsidRDefault="00E44CFD" w:rsidP="000B1057">
            <w:r w:rsidRPr="007F629F">
              <w:t xml:space="preserve">Drop </w:t>
            </w:r>
            <w:r w:rsidR="00B4199B" w:rsidRPr="007F629F">
              <w:t>dummy projects</w:t>
            </w:r>
          </w:p>
        </w:tc>
        <w:tc>
          <w:tcPr>
            <w:tcW w:w="3284" w:type="dxa"/>
          </w:tcPr>
          <w:p w14:paraId="5613FBFB" w14:textId="3BB1B0DF" w:rsidR="00E44CFD" w:rsidRPr="007F629F" w:rsidRDefault="00B4199B" w:rsidP="000B1057">
            <w:r w:rsidRPr="007F629F">
              <w:t>Drop any projects for which ‘Should this project be included in analysis’ = No</w:t>
            </w:r>
          </w:p>
        </w:tc>
        <w:tc>
          <w:tcPr>
            <w:tcW w:w="2914" w:type="dxa"/>
          </w:tcPr>
          <w:p w14:paraId="57B6B47C" w14:textId="0FDE192D" w:rsidR="00E44CFD" w:rsidRDefault="00B4199B" w:rsidP="000B1057">
            <w:r w:rsidRPr="007F629F">
              <w:t>This removes projects which were from the pilot/testing, and projects which are double counted (because their consortium lead also included them)</w:t>
            </w:r>
          </w:p>
        </w:tc>
      </w:tr>
    </w:tbl>
    <w:p w14:paraId="73F680D4" w14:textId="77777777" w:rsidR="00A42680" w:rsidRDefault="00A42680">
      <w:pPr>
        <w:rPr>
          <w:b/>
          <w:bCs/>
        </w:rPr>
      </w:pPr>
    </w:p>
    <w:p w14:paraId="5A439C82" w14:textId="77777777" w:rsidR="00A42680" w:rsidRDefault="00A42680">
      <w:pPr>
        <w:rPr>
          <w:b/>
          <w:bCs/>
        </w:rPr>
      </w:pPr>
    </w:p>
    <w:p w14:paraId="04806B62" w14:textId="271135A4" w:rsidR="00C45420" w:rsidRPr="00C37A52" w:rsidRDefault="00C37A52" w:rsidP="00A61232">
      <w:pPr>
        <w:pStyle w:val="Heading2"/>
      </w:pPr>
      <w: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Pr="0034631C" w:rsidRDefault="008256DF">
            <w:r w:rsidRPr="0034631C">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0B1057">
            <w:pPr>
              <w:pStyle w:val="ListParagraph"/>
              <w:numPr>
                <w:ilvl w:val="0"/>
                <w:numId w:val="3"/>
              </w:numPr>
              <w:ind w:left="0" w:firstLine="0"/>
            </w:pPr>
          </w:p>
        </w:tc>
        <w:tc>
          <w:tcPr>
            <w:tcW w:w="2397" w:type="dxa"/>
          </w:tcPr>
          <w:p w14:paraId="01DB9515" w14:textId="459B4832" w:rsidR="00C45420" w:rsidRPr="0034631C" w:rsidRDefault="00C45420">
            <w:proofErr w:type="spellStart"/>
            <w:r w:rsidRPr="0034631C">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71ADA9EF" w:rsidR="00C45420" w:rsidRDefault="00C45420">
            <w:r>
              <w:t>Use the 2019 average exchange rate</w:t>
            </w:r>
            <w:r w:rsidR="00FB6FC9">
              <w:t>. Divide the budget by the exchange rate in column A above.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0B1057">
            <w:pPr>
              <w:pStyle w:val="ListParagraph"/>
              <w:numPr>
                <w:ilvl w:val="0"/>
                <w:numId w:val="3"/>
              </w:numPr>
              <w:ind w:left="0" w:firstLine="0"/>
            </w:pPr>
          </w:p>
        </w:tc>
        <w:tc>
          <w:tcPr>
            <w:tcW w:w="2397" w:type="dxa"/>
          </w:tcPr>
          <w:p w14:paraId="71B85E38" w14:textId="681EEDE9" w:rsidR="00C45420" w:rsidRPr="0034631C" w:rsidRDefault="00C45420">
            <w:proofErr w:type="spellStart"/>
            <w:r w:rsidRPr="0034631C">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39E7DD7D" w:rsidR="00C45420" w:rsidRDefault="00C45420">
            <w:r>
              <w:t>Use the 2019 average exchange rate</w:t>
            </w:r>
            <w:r w:rsidR="00FB6FC9">
              <w:t>. Divide the spend by the exchange rate in column A above.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0B1057">
            <w:pPr>
              <w:pStyle w:val="ListParagraph"/>
              <w:numPr>
                <w:ilvl w:val="0"/>
                <w:numId w:val="3"/>
              </w:numPr>
              <w:ind w:left="0" w:firstLine="0"/>
            </w:pPr>
          </w:p>
        </w:tc>
        <w:tc>
          <w:tcPr>
            <w:tcW w:w="2397" w:type="dxa"/>
          </w:tcPr>
          <w:p w14:paraId="0A65FFDE" w14:textId="5CC86D02" w:rsidR="00C45420" w:rsidRPr="0034631C" w:rsidRDefault="00C45420">
            <w:proofErr w:type="spellStart"/>
            <w:r w:rsidRPr="0034631C">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A sense check that they’ve given spend in the correct currency. We won’t use this for any final presentation but some internal QA analysis.</w:t>
            </w:r>
          </w:p>
        </w:tc>
      </w:tr>
      <w:tr w:rsidR="00DD654F" w14:paraId="5ADF396A" w14:textId="73619BA8" w:rsidTr="008256DF">
        <w:tc>
          <w:tcPr>
            <w:tcW w:w="421" w:type="dxa"/>
          </w:tcPr>
          <w:p w14:paraId="0055FEC0" w14:textId="77777777" w:rsidR="00C45420" w:rsidRDefault="00C45420" w:rsidP="000B1057">
            <w:pPr>
              <w:pStyle w:val="ListParagraph"/>
              <w:numPr>
                <w:ilvl w:val="0"/>
                <w:numId w:val="3"/>
              </w:numPr>
              <w:ind w:left="0" w:firstLine="0"/>
            </w:pPr>
          </w:p>
        </w:tc>
        <w:tc>
          <w:tcPr>
            <w:tcW w:w="2397" w:type="dxa"/>
          </w:tcPr>
          <w:p w14:paraId="7E1AAF0A" w14:textId="2C2F1E72" w:rsidR="00C45420" w:rsidRPr="0034631C" w:rsidRDefault="003B4AD3">
            <w:r w:rsidRPr="0034631C">
              <w:t>Months</w:t>
            </w:r>
          </w:p>
        </w:tc>
        <w:tc>
          <w:tcPr>
            <w:tcW w:w="3284" w:type="dxa"/>
          </w:tcPr>
          <w:p w14:paraId="60BA01AD" w14:textId="54B02546" w:rsidR="00C45420" w:rsidRPr="003B4AD3" w:rsidRDefault="003B4AD3">
            <w:pPr>
              <w:rPr>
                <w:b/>
                <w:bCs/>
              </w:rPr>
            </w:pPr>
            <w:r>
              <w:t xml:space="preserve">Calculates total months of project spending – so </w:t>
            </w:r>
            <w:r w:rsidRPr="003B4AD3">
              <w:rPr>
                <w:rFonts w:ascii="Arial" w:hAnsi="Arial" w:cs="Arial"/>
                <w:color w:val="4472C4" w:themeColor="accent1"/>
                <w:sz w:val="21"/>
                <w:szCs w:val="21"/>
                <w:shd w:val="clear" w:color="auto" w:fill="FFFFFF"/>
              </w:rPr>
              <w:t xml:space="preserve">The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0B1057">
            <w:pPr>
              <w:pStyle w:val="ListParagraph"/>
              <w:numPr>
                <w:ilvl w:val="0"/>
                <w:numId w:val="3"/>
              </w:numPr>
              <w:ind w:left="0" w:firstLine="0"/>
            </w:pPr>
          </w:p>
        </w:tc>
        <w:tc>
          <w:tcPr>
            <w:tcW w:w="2397" w:type="dxa"/>
          </w:tcPr>
          <w:p w14:paraId="5F4C50EB" w14:textId="72D7743F" w:rsidR="003B4AD3" w:rsidRPr="0034631C" w:rsidRDefault="003B4AD3">
            <w:proofErr w:type="spellStart"/>
            <w:r w:rsidRPr="0034631C">
              <w:t>Monthly_spend</w:t>
            </w:r>
            <w:r w:rsidR="00A41402" w:rsidRPr="0034631C">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178CDF68" w:rsidR="003B4AD3" w:rsidRDefault="00562ADA">
            <w:r>
              <w:t>Gives the average spending each month.</w:t>
            </w:r>
          </w:p>
        </w:tc>
      </w:tr>
      <w:tr w:rsidR="00DD654F" w14:paraId="68103A64" w14:textId="6CA8B314" w:rsidTr="008256DF">
        <w:tc>
          <w:tcPr>
            <w:tcW w:w="421" w:type="dxa"/>
          </w:tcPr>
          <w:p w14:paraId="40AA831B" w14:textId="77777777" w:rsidR="00C45420" w:rsidRDefault="00C45420" w:rsidP="000B1057">
            <w:pPr>
              <w:pStyle w:val="ListParagraph"/>
              <w:numPr>
                <w:ilvl w:val="0"/>
                <w:numId w:val="3"/>
              </w:numPr>
              <w:ind w:left="0" w:firstLine="0"/>
            </w:pPr>
          </w:p>
        </w:tc>
        <w:tc>
          <w:tcPr>
            <w:tcW w:w="2397" w:type="dxa"/>
          </w:tcPr>
          <w:p w14:paraId="6874765A" w14:textId="7E816A77" w:rsidR="00C45420" w:rsidRPr="0034631C" w:rsidRDefault="004D7EC8">
            <w:r w:rsidRPr="0034631C">
              <w:t>Spent_0_all</w:t>
            </w:r>
          </w:p>
        </w:tc>
        <w:tc>
          <w:tcPr>
            <w:tcW w:w="3284" w:type="dxa"/>
          </w:tcPr>
          <w:p w14:paraId="143EF82E" w14:textId="53EE4608" w:rsidR="003B4AD3" w:rsidRPr="009251BE" w:rsidRDefault="003B4AD3">
            <w:r w:rsidRPr="009251BE">
              <w:t xml:space="preserve">If the project started before January 2018, then = 6 x </w:t>
            </w:r>
            <w:proofErr w:type="spellStart"/>
            <w:r w:rsidRPr="009251BE">
              <w:rPr>
                <w:color w:val="4472C4" w:themeColor="accent1"/>
              </w:rPr>
              <w:t>Monthly_spend</w:t>
            </w:r>
            <w:proofErr w:type="spellEnd"/>
            <w:r w:rsidRPr="009251BE">
              <w:rPr>
                <w:color w:val="4472C4" w:themeColor="accent1"/>
              </w:rPr>
              <w:t xml:space="preserve"> </w:t>
            </w:r>
            <w:r w:rsidRPr="009251BE">
              <w:t>(i.e. 6 months at the monthly spend)</w:t>
            </w:r>
          </w:p>
          <w:p w14:paraId="14E13F26" w14:textId="77777777" w:rsidR="003B4AD3" w:rsidRPr="009251BE" w:rsidRDefault="003B4AD3"/>
          <w:p w14:paraId="73B29E29" w14:textId="090B931A" w:rsidR="00C45420" w:rsidRPr="009251BE" w:rsidRDefault="003B4AD3">
            <w:r w:rsidRPr="009251BE">
              <w:t xml:space="preserve">If the project started before June 2018: = Number of months in 2018/19 FY (e.g. if it starts in Feb 2018, 5 months) x </w:t>
            </w:r>
            <w:proofErr w:type="spellStart"/>
            <w:r w:rsidRPr="009251BE">
              <w:rPr>
                <w:color w:val="4472C4" w:themeColor="accent1"/>
              </w:rPr>
              <w:t>monthly_spend</w:t>
            </w:r>
            <w:proofErr w:type="spellEnd"/>
          </w:p>
          <w:p w14:paraId="56ED48D7" w14:textId="57871161" w:rsidR="003B4AD3" w:rsidRPr="009251BE" w:rsidRDefault="003B4AD3"/>
        </w:tc>
        <w:tc>
          <w:tcPr>
            <w:tcW w:w="2914" w:type="dxa"/>
          </w:tcPr>
          <w:p w14:paraId="1EEAFBC2" w14:textId="52AC1A82" w:rsidR="00C45420" w:rsidRPr="009251BE" w:rsidRDefault="003B4AD3">
            <w:r w:rsidRPr="009251BE">
              <w:t>These calculate the spend for each year</w:t>
            </w:r>
            <w:r w:rsidR="00562ADA" w:rsidRPr="009251BE">
              <w:t xml:space="preserve"> of the ERP</w:t>
            </w:r>
            <w:r w:rsidRPr="009251BE">
              <w:t xml:space="preserve">. The financial year is </w:t>
            </w:r>
            <w:r w:rsidRPr="009251BE">
              <w:rPr>
                <w:color w:val="FF0000"/>
              </w:rPr>
              <w:t>July-June</w:t>
            </w:r>
            <w:r w:rsidRPr="009251BE">
              <w:t>. However Year 0 of the ERP was only Jan-June 2018.</w:t>
            </w:r>
          </w:p>
        </w:tc>
      </w:tr>
      <w:tr w:rsidR="00DD654F" w14:paraId="2BE9077C" w14:textId="37C904D7" w:rsidTr="008256DF">
        <w:tc>
          <w:tcPr>
            <w:tcW w:w="421" w:type="dxa"/>
          </w:tcPr>
          <w:p w14:paraId="519D09CF" w14:textId="77777777" w:rsidR="00C45420" w:rsidRDefault="00C45420" w:rsidP="000B1057">
            <w:pPr>
              <w:pStyle w:val="ListParagraph"/>
              <w:numPr>
                <w:ilvl w:val="0"/>
                <w:numId w:val="3"/>
              </w:numPr>
              <w:ind w:left="0" w:firstLine="0"/>
            </w:pPr>
          </w:p>
        </w:tc>
        <w:tc>
          <w:tcPr>
            <w:tcW w:w="2397" w:type="dxa"/>
          </w:tcPr>
          <w:p w14:paraId="108E313B" w14:textId="58FF98B4" w:rsidR="00C45420" w:rsidRPr="0034631C" w:rsidRDefault="003B4AD3">
            <w:r w:rsidRPr="0034631C">
              <w:t>Spend_</w:t>
            </w:r>
            <w:r w:rsidR="00562ADA" w:rsidRPr="0034631C">
              <w:t>1</w:t>
            </w:r>
            <w:r w:rsidR="00A41402" w:rsidRPr="0034631C">
              <w:t>_all</w:t>
            </w:r>
          </w:p>
        </w:tc>
        <w:tc>
          <w:tcPr>
            <w:tcW w:w="3284" w:type="dxa"/>
          </w:tcPr>
          <w:p w14:paraId="1B845968" w14:textId="62F68207" w:rsidR="00C45420" w:rsidRDefault="003B4AD3">
            <w:r>
              <w:t>= Number of months the project was active in FY 18/19</w:t>
            </w:r>
            <w:r w:rsidR="00562ADA">
              <w:t xml:space="preserve"> (Year 1)</w:t>
            </w:r>
            <w:r>
              <w:t xml:space="preserve"> x </w:t>
            </w:r>
            <w:proofErr w:type="spellStart"/>
            <w:r>
              <w:t>monthly_spend</w:t>
            </w:r>
            <w:proofErr w:type="spellEnd"/>
          </w:p>
          <w:p w14:paraId="5E004516" w14:textId="77777777" w:rsidR="003B4AD3" w:rsidRDefault="003B4AD3"/>
          <w:p w14:paraId="2BCD55F8" w14:textId="4D0AD779" w:rsidR="003B4AD3" w:rsidRDefault="003B4AD3">
            <w:r>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0B1057">
            <w:pPr>
              <w:pStyle w:val="ListParagraph"/>
              <w:numPr>
                <w:ilvl w:val="0"/>
                <w:numId w:val="3"/>
              </w:numPr>
              <w:ind w:left="0" w:firstLine="0"/>
            </w:pPr>
          </w:p>
        </w:tc>
        <w:tc>
          <w:tcPr>
            <w:tcW w:w="2397" w:type="dxa"/>
          </w:tcPr>
          <w:p w14:paraId="59B3D1CE" w14:textId="2D55AAD9" w:rsidR="00C45420" w:rsidRPr="0034631C" w:rsidRDefault="003B4AD3">
            <w:r w:rsidRPr="0034631C">
              <w:t>Spend_</w:t>
            </w:r>
            <w:r w:rsidR="00562ADA" w:rsidRPr="0034631C">
              <w:t>2</w:t>
            </w:r>
            <w:r w:rsidR="00A41402" w:rsidRPr="0034631C">
              <w:t>_all</w:t>
            </w:r>
          </w:p>
        </w:tc>
        <w:tc>
          <w:tcPr>
            <w:tcW w:w="3284" w:type="dxa"/>
          </w:tcPr>
          <w:p w14:paraId="6284A9CB" w14:textId="399B0A2C" w:rsidR="00C45420" w:rsidRDefault="003B4AD3">
            <w:r>
              <w:t>= Number of months the project was active in FY 19/20</w:t>
            </w:r>
            <w:r w:rsidR="00562ADA">
              <w:t xml:space="preserve"> (Year 2)</w:t>
            </w:r>
            <w:r>
              <w:t xml:space="preserve">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0B1057">
            <w:pPr>
              <w:pStyle w:val="ListParagraph"/>
              <w:numPr>
                <w:ilvl w:val="0"/>
                <w:numId w:val="3"/>
              </w:numPr>
              <w:ind w:left="0" w:firstLine="0"/>
            </w:pPr>
          </w:p>
        </w:tc>
        <w:tc>
          <w:tcPr>
            <w:tcW w:w="2397" w:type="dxa"/>
          </w:tcPr>
          <w:p w14:paraId="704D4E8B" w14:textId="554A1543" w:rsidR="00DD654F" w:rsidRPr="0034631C" w:rsidRDefault="00DD654F">
            <w:r w:rsidRPr="0034631C">
              <w:t>Spend_3Ys_all</w:t>
            </w:r>
          </w:p>
        </w:tc>
        <w:tc>
          <w:tcPr>
            <w:tcW w:w="3284" w:type="dxa"/>
          </w:tcPr>
          <w:p w14:paraId="60CB2F1E" w14:textId="2564C33C" w:rsidR="00DD654F" w:rsidRDefault="00DD654F">
            <w:r>
              <w:t>= Spend_</w:t>
            </w:r>
            <w:r w:rsidR="00562ADA">
              <w:t>0</w:t>
            </w:r>
            <w:r>
              <w:t>_all + Spend_</w:t>
            </w:r>
            <w:r w:rsidR="00562ADA">
              <w:t>1</w:t>
            </w:r>
            <w:r>
              <w:t>_all + Spend_</w:t>
            </w:r>
            <w:r w:rsidR="00562ADA">
              <w:t>2</w:t>
            </w:r>
            <w:r>
              <w:t>_all</w:t>
            </w:r>
          </w:p>
        </w:tc>
        <w:tc>
          <w:tcPr>
            <w:tcW w:w="2914" w:type="dxa"/>
          </w:tcPr>
          <w:p w14:paraId="6DDB7F37" w14:textId="4E824F95" w:rsidR="00DD654F" w:rsidRDefault="00DD654F">
            <w:r>
              <w:t>Gives total spending in years 0-2 of the ERP</w:t>
            </w:r>
            <w:r w:rsidR="00562ADA">
              <w:t>. This spending is not specific to ERP activities or ERP districts/geographies.</w:t>
            </w:r>
          </w:p>
        </w:tc>
      </w:tr>
      <w:tr w:rsidR="004B6A92" w14:paraId="7385A822" w14:textId="77777777" w:rsidTr="008256DF">
        <w:tc>
          <w:tcPr>
            <w:tcW w:w="421" w:type="dxa"/>
          </w:tcPr>
          <w:p w14:paraId="6E84C0B7" w14:textId="77777777" w:rsidR="00CE4E02" w:rsidRDefault="00CE4E02" w:rsidP="000B1057">
            <w:pPr>
              <w:pStyle w:val="ListParagraph"/>
              <w:numPr>
                <w:ilvl w:val="0"/>
                <w:numId w:val="3"/>
              </w:numPr>
              <w:ind w:left="0" w:firstLine="0"/>
            </w:pPr>
          </w:p>
        </w:tc>
        <w:tc>
          <w:tcPr>
            <w:tcW w:w="2397" w:type="dxa"/>
          </w:tcPr>
          <w:p w14:paraId="75E21933" w14:textId="1AD9039A" w:rsidR="00CE4E02" w:rsidRPr="009251BE" w:rsidRDefault="00CE4E02">
            <w:proofErr w:type="spellStart"/>
            <w:r w:rsidRPr="009251BE">
              <w:t>Spend</w:t>
            </w:r>
            <w:r w:rsidR="00A41402" w:rsidRPr="009251BE">
              <w:t>prop</w:t>
            </w:r>
            <w:r w:rsidRPr="009251BE">
              <w:t>_Distlevel</w:t>
            </w:r>
            <w:r w:rsidR="00A41402" w:rsidRPr="009251BE">
              <w:t>_all</w:t>
            </w:r>
            <w:proofErr w:type="spellEnd"/>
          </w:p>
        </w:tc>
        <w:tc>
          <w:tcPr>
            <w:tcW w:w="3284" w:type="dxa"/>
          </w:tcPr>
          <w:p w14:paraId="0F2A1C20" w14:textId="2D9535F8" w:rsidR="00CE4E02" w:rsidRPr="009251BE" w:rsidRDefault="00CE4E02" w:rsidP="00CE4E02">
            <w:r w:rsidRPr="009251BE">
              <w:t>= (A/B) * C</w:t>
            </w:r>
            <w:r w:rsidR="00562ADA" w:rsidRPr="009251BE">
              <w:t xml:space="preserve"> * D</w:t>
            </w:r>
          </w:p>
          <w:p w14:paraId="6CE20C07" w14:textId="77777777" w:rsidR="00CE4E02" w:rsidRPr="009251BE" w:rsidRDefault="00CE4E02" w:rsidP="00CE4E02"/>
          <w:p w14:paraId="05B2464F" w14:textId="21928D4D" w:rsidR="004F0A44" w:rsidRPr="009251BE" w:rsidRDefault="00CE4E02" w:rsidP="00CE4E02">
            <w:pPr>
              <w:rPr>
                <w:rFonts w:ascii="Arial" w:hAnsi="Arial" w:cs="Arial"/>
                <w:color w:val="313949"/>
                <w:sz w:val="21"/>
                <w:szCs w:val="21"/>
                <w:shd w:val="clear" w:color="auto" w:fill="FFFFFF"/>
              </w:rPr>
            </w:pPr>
            <w:r w:rsidRPr="009251BE">
              <w:t xml:space="preserve"> A = total number of ERP districts (from </w:t>
            </w:r>
            <w:r w:rsidRPr="009251BE">
              <w:rPr>
                <w:rFonts w:ascii="Arial" w:hAnsi="Arial" w:cs="Arial"/>
                <w:color w:val="4472C4" w:themeColor="accent1"/>
                <w:sz w:val="21"/>
                <w:szCs w:val="21"/>
                <w:shd w:val="clear" w:color="auto" w:fill="FFFFFF"/>
              </w:rPr>
              <w:t>In which ERP districts does your project work</w:t>
            </w:r>
            <w:r w:rsidRPr="009251BE">
              <w:rPr>
                <w:rFonts w:ascii="Arial" w:hAnsi="Arial" w:cs="Arial"/>
                <w:color w:val="313949"/>
                <w:sz w:val="21"/>
                <w:szCs w:val="21"/>
                <w:shd w:val="clear" w:color="auto" w:fill="FFFFFF"/>
              </w:rPr>
              <w:t xml:space="preserve">?) </w:t>
            </w:r>
            <w:r w:rsidR="005F08FF" w:rsidRPr="009251BE">
              <w:rPr>
                <w:rFonts w:ascii="Arial" w:hAnsi="Arial" w:cs="Arial"/>
                <w:color w:val="313949"/>
                <w:sz w:val="21"/>
                <w:szCs w:val="21"/>
                <w:shd w:val="clear" w:color="auto" w:fill="FFFFFF"/>
              </w:rPr>
              <w:t xml:space="preserve">Relabel </w:t>
            </w:r>
            <w:proofErr w:type="spellStart"/>
            <w:r w:rsidR="005F08FF" w:rsidRPr="009251BE">
              <w:rPr>
                <w:rFonts w:ascii="Arial" w:hAnsi="Arial" w:cs="Arial"/>
                <w:color w:val="313949"/>
                <w:sz w:val="21"/>
                <w:szCs w:val="21"/>
                <w:shd w:val="clear" w:color="auto" w:fill="FFFFFF"/>
              </w:rPr>
              <w:t>Districts_RHC</w:t>
            </w:r>
            <w:proofErr w:type="spellEnd"/>
          </w:p>
          <w:p w14:paraId="7FDF3188" w14:textId="7F143613" w:rsidR="00CE4E02" w:rsidRPr="009251BE" w:rsidRDefault="004F0A44" w:rsidP="00CE4E02">
            <w:pPr>
              <w:rPr>
                <w:rFonts w:ascii="Arial" w:hAnsi="Arial" w:cs="Arial"/>
                <w:color w:val="313949"/>
                <w:sz w:val="21"/>
                <w:szCs w:val="21"/>
                <w:shd w:val="clear" w:color="auto" w:fill="FFFFFF"/>
              </w:rPr>
            </w:pPr>
            <w:r w:rsidRPr="009251BE">
              <w:rPr>
                <w:rFonts w:ascii="Arial" w:hAnsi="Arial" w:cs="Arial"/>
                <w:sz w:val="21"/>
                <w:szCs w:val="21"/>
                <w:shd w:val="clear" w:color="auto" w:fill="FFFFFF"/>
              </w:rPr>
              <w:t xml:space="preserve">B = </w:t>
            </w:r>
            <w:r w:rsidR="00CE4E02" w:rsidRPr="009251BE">
              <w:rPr>
                <w:rFonts w:ascii="Arial" w:hAnsi="Arial" w:cs="Arial"/>
                <w:color w:val="4472C4" w:themeColor="accent1"/>
                <w:sz w:val="21"/>
                <w:szCs w:val="21"/>
                <w:shd w:val="clear" w:color="auto" w:fill="FFFFFF"/>
              </w:rPr>
              <w:t>How many local governments (e.g. districts or municipalities) does your project work in, in total</w:t>
            </w:r>
            <w:r w:rsidR="00CE4E02" w:rsidRPr="009251BE">
              <w:rPr>
                <w:rFonts w:ascii="Arial" w:hAnsi="Arial" w:cs="Arial"/>
                <w:color w:val="313949"/>
                <w:sz w:val="21"/>
                <w:szCs w:val="21"/>
                <w:shd w:val="clear" w:color="auto" w:fill="FFFFFF"/>
              </w:rPr>
              <w:t>?)</w:t>
            </w:r>
            <w:r w:rsidR="005F08FF" w:rsidRPr="009251BE">
              <w:rPr>
                <w:rFonts w:ascii="Arial" w:hAnsi="Arial" w:cs="Arial"/>
                <w:color w:val="313949"/>
                <w:sz w:val="21"/>
                <w:szCs w:val="21"/>
                <w:shd w:val="clear" w:color="auto" w:fill="FFFFFF"/>
              </w:rPr>
              <w:t xml:space="preserve"> Relabel </w:t>
            </w:r>
            <w:proofErr w:type="spellStart"/>
            <w:r w:rsidR="005F08FF" w:rsidRPr="009251BE">
              <w:rPr>
                <w:rFonts w:ascii="Arial" w:hAnsi="Arial" w:cs="Arial"/>
                <w:color w:val="313949"/>
                <w:sz w:val="21"/>
                <w:szCs w:val="21"/>
                <w:shd w:val="clear" w:color="auto" w:fill="FFFFFF"/>
              </w:rPr>
              <w:t>Districts_</w:t>
            </w:r>
            <w:r w:rsidR="001335AD" w:rsidRPr="009251BE">
              <w:rPr>
                <w:rFonts w:ascii="Arial" w:hAnsi="Arial" w:cs="Arial"/>
                <w:color w:val="313949"/>
                <w:sz w:val="21"/>
                <w:szCs w:val="21"/>
                <w:shd w:val="clear" w:color="auto" w:fill="FFFFFF"/>
              </w:rPr>
              <w:t>number</w:t>
            </w:r>
            <w:proofErr w:type="spellEnd"/>
          </w:p>
          <w:p w14:paraId="5B089133" w14:textId="77777777" w:rsidR="004F0A44" w:rsidRPr="009251BE" w:rsidRDefault="004F0A44" w:rsidP="00CE4E02">
            <w:pPr>
              <w:rPr>
                <w:rFonts w:ascii="Arial" w:hAnsi="Arial" w:cs="Arial"/>
                <w:color w:val="313949"/>
                <w:sz w:val="21"/>
                <w:szCs w:val="21"/>
                <w:shd w:val="clear" w:color="auto" w:fill="FFFFFF"/>
              </w:rPr>
            </w:pPr>
            <w:r w:rsidRPr="009251BE">
              <w:t xml:space="preserve">C = </w:t>
            </w:r>
            <w:r w:rsidRPr="009251BE">
              <w:rPr>
                <w:rFonts w:ascii="Arial" w:hAnsi="Arial" w:cs="Arial"/>
                <w:color w:val="4472C4" w:themeColor="accent1"/>
                <w:sz w:val="21"/>
                <w:szCs w:val="21"/>
                <w:shd w:val="clear" w:color="auto" w:fill="FFFFFF"/>
              </w:rPr>
              <w:t xml:space="preserve">How focused on refugee hosting </w:t>
            </w:r>
            <w:proofErr w:type="spellStart"/>
            <w:r w:rsidRPr="009251BE">
              <w:rPr>
                <w:rFonts w:ascii="Arial" w:hAnsi="Arial" w:cs="Arial"/>
                <w:color w:val="4472C4" w:themeColor="accent1"/>
                <w:sz w:val="21"/>
                <w:szCs w:val="21"/>
                <w:shd w:val="clear" w:color="auto" w:fill="FFFFFF"/>
              </w:rPr>
              <w:t>subcounties</w:t>
            </w:r>
            <w:proofErr w:type="spellEnd"/>
            <w:r w:rsidRPr="009251BE">
              <w:rPr>
                <w:rFonts w:ascii="Arial" w:hAnsi="Arial" w:cs="Arial"/>
                <w:color w:val="4472C4" w:themeColor="accent1"/>
                <w:sz w:val="21"/>
                <w:szCs w:val="21"/>
                <w:shd w:val="clear" w:color="auto" w:fill="FFFFFF"/>
              </w:rPr>
              <w:t xml:space="preserve"> is </w:t>
            </w:r>
            <w:proofErr w:type="gramStart"/>
            <w:r w:rsidRPr="009251BE">
              <w:rPr>
                <w:rFonts w:ascii="Arial" w:hAnsi="Arial" w:cs="Arial"/>
                <w:color w:val="4472C4" w:themeColor="accent1"/>
                <w:sz w:val="21"/>
                <w:szCs w:val="21"/>
                <w:shd w:val="clear" w:color="auto" w:fill="FFFFFF"/>
              </w:rPr>
              <w:t>your</w:t>
            </w:r>
            <w:proofErr w:type="gramEnd"/>
            <w:r w:rsidRPr="009251BE">
              <w:rPr>
                <w:rFonts w:ascii="Arial" w:hAnsi="Arial" w:cs="Arial"/>
                <w:color w:val="4472C4" w:themeColor="accent1"/>
                <w:sz w:val="21"/>
                <w:szCs w:val="21"/>
                <w:shd w:val="clear" w:color="auto" w:fill="FFFFFF"/>
              </w:rPr>
              <w:t xml:space="preserve"> spend in the ERP districts</w:t>
            </w:r>
            <w:r w:rsidRPr="009251BE">
              <w:rPr>
                <w:rFonts w:ascii="Arial" w:hAnsi="Arial" w:cs="Arial"/>
                <w:color w:val="313949"/>
                <w:sz w:val="21"/>
                <w:szCs w:val="21"/>
                <w:shd w:val="clear" w:color="auto" w:fill="FFFFFF"/>
              </w:rPr>
              <w:t>?</w:t>
            </w:r>
          </w:p>
          <w:p w14:paraId="678AC56B" w14:textId="77777777" w:rsidR="004F0A44" w:rsidRPr="009251BE" w:rsidRDefault="004F0A44" w:rsidP="00CE4E02">
            <w:r w:rsidRPr="009251BE">
              <w:t>None=0%</w:t>
            </w:r>
          </w:p>
          <w:p w14:paraId="208EEF1F" w14:textId="77777777" w:rsidR="004F0A44" w:rsidRPr="009251BE" w:rsidRDefault="004F0A44" w:rsidP="00CE4E02">
            <w:r w:rsidRPr="009251BE">
              <w:t>Some = 25%</w:t>
            </w:r>
          </w:p>
          <w:p w14:paraId="04C041C5" w14:textId="77777777" w:rsidR="004F0A44" w:rsidRPr="009251BE" w:rsidRDefault="004F0A44" w:rsidP="00CE4E02">
            <w:r w:rsidRPr="009251BE">
              <w:t>Half = 50%</w:t>
            </w:r>
          </w:p>
          <w:p w14:paraId="076AD1DE" w14:textId="77777777" w:rsidR="004F0A44" w:rsidRPr="009251BE" w:rsidRDefault="004F0A44" w:rsidP="00CE4E02">
            <w:r w:rsidRPr="009251BE">
              <w:t>Most = 75%</w:t>
            </w:r>
          </w:p>
          <w:p w14:paraId="61B448EE" w14:textId="77777777" w:rsidR="004F0A44" w:rsidRPr="009251BE" w:rsidRDefault="004F0A44" w:rsidP="00CE4E02">
            <w:r w:rsidRPr="009251BE">
              <w:t>All = 100%</w:t>
            </w:r>
          </w:p>
          <w:p w14:paraId="7DEDA8F1" w14:textId="302B32CD" w:rsidR="00562ADA" w:rsidRPr="009251BE" w:rsidRDefault="00562ADA" w:rsidP="00CE4E02">
            <w:r w:rsidRPr="009251BE">
              <w:t xml:space="preserve">D = proportion of spending at district/school level (from </w:t>
            </w:r>
            <w:r w:rsidRPr="009251BE">
              <w:rPr>
                <w:rFonts w:ascii="Arial" w:hAnsi="Arial" w:cs="Arial"/>
                <w:color w:val="4472C4" w:themeColor="accent1"/>
                <w:sz w:val="21"/>
                <w:szCs w:val="21"/>
                <w:shd w:val="clear" w:color="auto" w:fill="FFFFFF"/>
              </w:rPr>
              <w:t>What proportion is at the district/school level?)</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0B1057">
            <w:pPr>
              <w:pStyle w:val="ListParagraph"/>
              <w:numPr>
                <w:ilvl w:val="0"/>
                <w:numId w:val="3"/>
              </w:numPr>
              <w:ind w:left="0" w:firstLine="0"/>
            </w:pPr>
          </w:p>
        </w:tc>
        <w:tc>
          <w:tcPr>
            <w:tcW w:w="2397" w:type="dxa"/>
          </w:tcPr>
          <w:p w14:paraId="68037FF6" w14:textId="1CAD61A0" w:rsidR="00A41402" w:rsidRPr="0034631C" w:rsidRDefault="00A41402">
            <w:proofErr w:type="spellStart"/>
            <w:r w:rsidRPr="0034631C">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 xml:space="preserve">What </w:t>
            </w:r>
            <w:r w:rsidR="00DD654F" w:rsidRPr="009251BE">
              <w:rPr>
                <w:rFonts w:ascii="Arial" w:hAnsi="Arial" w:cs="Arial"/>
                <w:color w:val="4472C4" w:themeColor="accent1"/>
                <w:sz w:val="21"/>
                <w:szCs w:val="21"/>
                <w:shd w:val="clear" w:color="auto" w:fill="FFFFFF"/>
              </w:rPr>
              <w:t>proportion is at the national level?</w:t>
            </w:r>
            <w:r w:rsidR="00277AE9" w:rsidRPr="009251BE">
              <w:rPr>
                <w:rFonts w:ascii="Arial" w:hAnsi="Arial" w:cs="Arial"/>
                <w:color w:val="4472C4" w:themeColor="accent1"/>
                <w:sz w:val="21"/>
                <w:szCs w:val="21"/>
                <w:shd w:val="clear" w:color="auto" w:fill="FFFFFF"/>
              </w:rPr>
              <w:t xml:space="preserve"> </w:t>
            </w:r>
            <w:r w:rsidR="00277AE9" w:rsidRPr="009251BE">
              <w:rPr>
                <w:rFonts w:ascii="Arial" w:hAnsi="Arial" w:cs="Arial"/>
                <w:sz w:val="21"/>
                <w:szCs w:val="21"/>
                <w:shd w:val="clear" w:color="auto" w:fill="FFFFFF"/>
              </w:rPr>
              <w:t xml:space="preserve">(relabel </w:t>
            </w:r>
            <w:proofErr w:type="spellStart"/>
            <w:r w:rsidR="00277AE9" w:rsidRPr="009251BE">
              <w:rPr>
                <w:rFonts w:ascii="Arial" w:hAnsi="Arial" w:cs="Arial"/>
                <w:sz w:val="21"/>
                <w:szCs w:val="21"/>
                <w:shd w:val="clear" w:color="auto" w:fill="FFFFFF"/>
              </w:rPr>
              <w:t>Spendprop_</w:t>
            </w:r>
            <w:r w:rsidR="005F08FF" w:rsidRPr="009251BE">
              <w:rPr>
                <w:rFonts w:ascii="Arial" w:hAnsi="Arial" w:cs="Arial"/>
                <w:sz w:val="21"/>
                <w:szCs w:val="21"/>
                <w:shd w:val="clear" w:color="auto" w:fill="FFFFFF"/>
              </w:rPr>
              <w:t>Nat_all</w:t>
            </w:r>
            <w:proofErr w:type="spellEnd"/>
            <w:r w:rsidR="005F08FF" w:rsidRPr="009251BE">
              <w:rPr>
                <w:rFonts w:ascii="Arial" w:hAnsi="Arial" w:cs="Arial"/>
                <w:sz w:val="21"/>
                <w:szCs w:val="21"/>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6500AF" w14:paraId="7A24FBEB" w14:textId="77777777" w:rsidTr="008256DF">
        <w:tc>
          <w:tcPr>
            <w:tcW w:w="421" w:type="dxa"/>
          </w:tcPr>
          <w:p w14:paraId="3B46135C" w14:textId="77777777" w:rsidR="006500AF" w:rsidRDefault="006500AF" w:rsidP="006927AA">
            <w:pPr>
              <w:ind w:left="360"/>
            </w:pPr>
          </w:p>
        </w:tc>
        <w:tc>
          <w:tcPr>
            <w:tcW w:w="2397" w:type="dxa"/>
          </w:tcPr>
          <w:p w14:paraId="0A6188B1" w14:textId="79B67C22" w:rsidR="006500AF" w:rsidRPr="0034631C" w:rsidRDefault="006500AF">
            <w:r w:rsidRPr="0034631C">
              <w:t>QA check</w:t>
            </w:r>
          </w:p>
        </w:tc>
        <w:tc>
          <w:tcPr>
            <w:tcW w:w="3284" w:type="dxa"/>
          </w:tcPr>
          <w:p w14:paraId="5AC5AC31" w14:textId="68A9DC31" w:rsidR="006500AF" w:rsidRDefault="006500AF" w:rsidP="00CE4E02">
            <w:proofErr w:type="spellStart"/>
            <w:r>
              <w:t>Spendprop_RHC_all</w:t>
            </w:r>
            <w:proofErr w:type="spellEnd"/>
            <w:r>
              <w:t xml:space="preserve"> should be less than or equal to 1.</w:t>
            </w:r>
          </w:p>
        </w:tc>
        <w:tc>
          <w:tcPr>
            <w:tcW w:w="2914" w:type="dxa"/>
          </w:tcPr>
          <w:p w14:paraId="6C6BAEFC" w14:textId="77777777" w:rsidR="006500AF" w:rsidRDefault="006500AF"/>
        </w:tc>
      </w:tr>
      <w:tr w:rsidR="004B6A92" w14:paraId="1D40D165" w14:textId="77777777" w:rsidTr="008256DF">
        <w:tc>
          <w:tcPr>
            <w:tcW w:w="421" w:type="dxa"/>
          </w:tcPr>
          <w:p w14:paraId="44E1E806" w14:textId="77777777" w:rsidR="00CE4E02" w:rsidRDefault="00CE4E02" w:rsidP="000B1057">
            <w:pPr>
              <w:pStyle w:val="ListParagraph"/>
              <w:numPr>
                <w:ilvl w:val="0"/>
                <w:numId w:val="3"/>
              </w:numPr>
              <w:ind w:left="0" w:firstLine="0"/>
            </w:pPr>
          </w:p>
        </w:tc>
        <w:tc>
          <w:tcPr>
            <w:tcW w:w="2397" w:type="dxa"/>
          </w:tcPr>
          <w:p w14:paraId="298F100A" w14:textId="27A0E161" w:rsidR="00CE4E02" w:rsidRPr="0034631C" w:rsidRDefault="00CE4E02">
            <w:r w:rsidRPr="0034631C">
              <w:t>Spend_</w:t>
            </w:r>
            <w:r w:rsidR="00DD654F" w:rsidRPr="0034631C">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77D51593" w:rsidR="00CE4E02" w:rsidRDefault="00DD654F">
            <w:r>
              <w:t>Gives the total spending in years 0-2 that is on RHC</w:t>
            </w:r>
            <w:r w:rsidR="00A61232">
              <w:t xml:space="preserve"> (i.e. it has adjusted for geographical </w:t>
            </w:r>
            <w:r w:rsidR="00A61232">
              <w:lastRenderedPageBreak/>
              <w:t>focus)</w:t>
            </w:r>
            <w:r>
              <w:t>, but not necessarily specific to the ERP</w:t>
            </w:r>
          </w:p>
        </w:tc>
      </w:tr>
      <w:tr w:rsidR="00DD654F" w14:paraId="4CBC2332" w14:textId="77777777" w:rsidTr="008256DF">
        <w:tc>
          <w:tcPr>
            <w:tcW w:w="421" w:type="dxa"/>
          </w:tcPr>
          <w:p w14:paraId="308D8AD4" w14:textId="77777777" w:rsidR="00DD654F" w:rsidRDefault="00DD654F" w:rsidP="000B1057">
            <w:pPr>
              <w:pStyle w:val="ListParagraph"/>
              <w:numPr>
                <w:ilvl w:val="0"/>
                <w:numId w:val="3"/>
              </w:numPr>
              <w:ind w:left="0" w:firstLine="0"/>
            </w:pPr>
          </w:p>
        </w:tc>
        <w:tc>
          <w:tcPr>
            <w:tcW w:w="2397" w:type="dxa"/>
          </w:tcPr>
          <w:p w14:paraId="4113B6D1" w14:textId="17972B72" w:rsidR="00DD654F" w:rsidRPr="0034631C" w:rsidRDefault="00A54280" w:rsidP="003A7F6C">
            <w:r w:rsidRPr="0034631C">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0B1057">
            <w:pPr>
              <w:pStyle w:val="ListParagraph"/>
              <w:numPr>
                <w:ilvl w:val="0"/>
                <w:numId w:val="3"/>
              </w:numPr>
              <w:ind w:left="0" w:firstLine="0"/>
            </w:pPr>
          </w:p>
        </w:tc>
        <w:tc>
          <w:tcPr>
            <w:tcW w:w="2397" w:type="dxa"/>
          </w:tcPr>
          <w:p w14:paraId="444EB199" w14:textId="6CE43ED9" w:rsidR="00DD654F" w:rsidRPr="0034631C" w:rsidRDefault="00DD654F" w:rsidP="003A7F6C">
            <w:r w:rsidRPr="0034631C">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rsidP="003E12E1">
      <w:pPr>
        <w:pStyle w:val="Heading2"/>
      </w:pPr>
      <w:r>
        <w:t xml:space="preserve">Table 2 </w:t>
      </w:r>
      <w:r w:rsidR="00AF610D">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0B1057">
            <w:pPr>
              <w:pStyle w:val="ListParagraph"/>
              <w:numPr>
                <w:ilvl w:val="0"/>
                <w:numId w:val="3"/>
              </w:numPr>
              <w:ind w:left="0" w:firstLine="0"/>
            </w:pPr>
          </w:p>
        </w:tc>
        <w:tc>
          <w:tcPr>
            <w:tcW w:w="2397" w:type="dxa"/>
          </w:tcPr>
          <w:p w14:paraId="37E56C54" w14:textId="1A05DAA0" w:rsidR="00AF610D" w:rsidRPr="0034631C" w:rsidRDefault="00A54280" w:rsidP="003A7F6C">
            <w:r w:rsidRPr="0034631C">
              <w:t>Spend_RHC_3Ys_ERPspec</w:t>
            </w:r>
            <w:r w:rsidR="00AF610D" w:rsidRPr="0034631C">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0B1057">
            <w:pPr>
              <w:pStyle w:val="ListParagraph"/>
              <w:numPr>
                <w:ilvl w:val="0"/>
                <w:numId w:val="3"/>
              </w:numPr>
              <w:ind w:left="0" w:firstLine="0"/>
            </w:pPr>
          </w:p>
        </w:tc>
        <w:tc>
          <w:tcPr>
            <w:tcW w:w="2397" w:type="dxa"/>
          </w:tcPr>
          <w:p w14:paraId="4CF360ED" w14:textId="60C1237D" w:rsidR="00AF610D" w:rsidRPr="0034631C" w:rsidRDefault="00A54280" w:rsidP="003A7F6C">
            <w:r w:rsidRPr="0034631C">
              <w:t>Spend_RHC_3Ys_ERPspec</w:t>
            </w:r>
            <w:r w:rsidR="00AF610D" w:rsidRPr="0034631C">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0B1057">
            <w:pPr>
              <w:pStyle w:val="ListParagraph"/>
              <w:numPr>
                <w:ilvl w:val="0"/>
                <w:numId w:val="3"/>
              </w:numPr>
              <w:ind w:left="0" w:firstLine="0"/>
            </w:pPr>
          </w:p>
        </w:tc>
        <w:tc>
          <w:tcPr>
            <w:tcW w:w="2397" w:type="dxa"/>
          </w:tcPr>
          <w:p w14:paraId="5C9EAC38" w14:textId="41E2DAE1" w:rsidR="00AF610D" w:rsidRPr="0034631C" w:rsidRDefault="00A54280" w:rsidP="003A7F6C">
            <w:r w:rsidRPr="0034631C">
              <w:t>Spend_RHC_3Ys_ERPspec</w:t>
            </w:r>
            <w:r w:rsidR="00AF610D" w:rsidRPr="0034631C">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0B1057">
            <w:pPr>
              <w:pStyle w:val="ListParagraph"/>
              <w:numPr>
                <w:ilvl w:val="0"/>
                <w:numId w:val="3"/>
              </w:numPr>
              <w:ind w:left="0" w:firstLine="0"/>
            </w:pPr>
            <w:bookmarkStart w:id="0" w:name="_Ref50984333"/>
          </w:p>
        </w:tc>
        <w:bookmarkEnd w:id="0"/>
        <w:tc>
          <w:tcPr>
            <w:tcW w:w="2397" w:type="dxa"/>
          </w:tcPr>
          <w:p w14:paraId="53DD8693" w14:textId="21CA904B" w:rsidR="00AF610D" w:rsidRPr="0034631C" w:rsidRDefault="00A54280" w:rsidP="003A7F6C">
            <w:r w:rsidRPr="0034631C">
              <w:t>Spend_RHC_3Ys_ERPspec</w:t>
            </w:r>
            <w:r w:rsidR="00AF610D" w:rsidRPr="0034631C">
              <w:t>_O4</w:t>
            </w:r>
          </w:p>
        </w:tc>
        <w:tc>
          <w:tcPr>
            <w:tcW w:w="3284" w:type="dxa"/>
          </w:tcPr>
          <w:p w14:paraId="74809B74" w14:textId="78313534" w:rsidR="00AF610D" w:rsidRPr="003B4AD3" w:rsidRDefault="00AF610D" w:rsidP="003A7F6C">
            <w:pPr>
              <w:rPr>
                <w:b/>
                <w:bCs/>
              </w:rPr>
            </w:pPr>
            <w:r>
              <w:t xml:space="preserve">= </w:t>
            </w:r>
            <w:r w:rsidR="00A54280">
              <w:t>Spend_RHC_3Ys_ERPspec</w:t>
            </w:r>
            <w:r>
              <w:t xml:space="preserve"> * Outcome</w:t>
            </w:r>
            <w:r w:rsidR="00F03DA2">
              <w:t>_</w:t>
            </w:r>
            <w:r>
              <w:t xml:space="preserv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0B1057">
            <w:pPr>
              <w:pStyle w:val="ListParagraph"/>
              <w:numPr>
                <w:ilvl w:val="0"/>
                <w:numId w:val="3"/>
              </w:numPr>
              <w:ind w:left="0" w:firstLine="0"/>
            </w:pPr>
          </w:p>
        </w:tc>
        <w:tc>
          <w:tcPr>
            <w:tcW w:w="2397" w:type="dxa"/>
          </w:tcPr>
          <w:p w14:paraId="745ABD59" w14:textId="71A52CB4" w:rsidR="00AF610D" w:rsidRPr="0034631C" w:rsidRDefault="00AF610D" w:rsidP="003A7F6C">
            <w:r w:rsidRPr="0034631C">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4 outcome raw %ages sum to 100% - but this would check that the </w:t>
            </w:r>
            <w:r>
              <w:lastRenderedPageBreak/>
              <w:t>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0B1057">
            <w:pPr>
              <w:pStyle w:val="ListParagraph"/>
              <w:numPr>
                <w:ilvl w:val="0"/>
                <w:numId w:val="3"/>
              </w:numPr>
              <w:ind w:left="0" w:firstLine="0"/>
            </w:pPr>
          </w:p>
        </w:tc>
        <w:tc>
          <w:tcPr>
            <w:tcW w:w="2397" w:type="dxa"/>
          </w:tcPr>
          <w:p w14:paraId="51DA395E" w14:textId="24964FE4" w:rsidR="00AF610D" w:rsidRPr="0034631C" w:rsidRDefault="00A54280" w:rsidP="003A7F6C">
            <w:r w:rsidRPr="0034631C">
              <w:t>Spend_RHC_3Ys_ERPspec</w:t>
            </w:r>
            <w:r w:rsidR="003A7F6C" w:rsidRPr="0034631C">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0B1057">
            <w:pPr>
              <w:pStyle w:val="ListParagraph"/>
              <w:numPr>
                <w:ilvl w:val="0"/>
                <w:numId w:val="3"/>
              </w:numPr>
              <w:ind w:left="0" w:firstLine="0"/>
            </w:pPr>
          </w:p>
        </w:tc>
        <w:tc>
          <w:tcPr>
            <w:tcW w:w="2397" w:type="dxa"/>
          </w:tcPr>
          <w:p w14:paraId="5B73A2E6" w14:textId="7EAC6021" w:rsidR="00AF610D" w:rsidRPr="0034631C" w:rsidRDefault="00A54280" w:rsidP="003A7F6C">
            <w:r w:rsidRPr="0034631C">
              <w:t>Spend_RHC_3Ys_ERPspec</w:t>
            </w:r>
            <w:r w:rsidR="003A7F6C" w:rsidRPr="0034631C">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0B1057">
            <w:pPr>
              <w:pStyle w:val="ListParagraph"/>
              <w:numPr>
                <w:ilvl w:val="0"/>
                <w:numId w:val="3"/>
              </w:numPr>
              <w:ind w:left="0" w:firstLine="0"/>
            </w:pPr>
          </w:p>
        </w:tc>
        <w:tc>
          <w:tcPr>
            <w:tcW w:w="2397" w:type="dxa"/>
          </w:tcPr>
          <w:p w14:paraId="609BEDFB" w14:textId="4FE88D77" w:rsidR="00AF610D" w:rsidRPr="0034631C" w:rsidRDefault="00A54280" w:rsidP="003A7F6C">
            <w:r w:rsidRPr="0034631C">
              <w:t>Spend_RHC_3Ys_ERPspec</w:t>
            </w:r>
            <w:r w:rsidR="003A7F6C" w:rsidRPr="0034631C">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0B1057">
            <w:pPr>
              <w:pStyle w:val="ListParagraph"/>
              <w:numPr>
                <w:ilvl w:val="0"/>
                <w:numId w:val="3"/>
              </w:numPr>
              <w:ind w:left="0" w:firstLine="0"/>
            </w:pPr>
          </w:p>
        </w:tc>
        <w:tc>
          <w:tcPr>
            <w:tcW w:w="2397" w:type="dxa"/>
          </w:tcPr>
          <w:p w14:paraId="1C107E35" w14:textId="1ADD2F7A" w:rsidR="00AF610D" w:rsidRPr="0034631C" w:rsidRDefault="00A54280" w:rsidP="003A7F6C">
            <w:r w:rsidRPr="0034631C">
              <w:t>Spend_RHC_3Ys_ERPspec</w:t>
            </w:r>
            <w:r w:rsidR="003A7F6C" w:rsidRPr="0034631C">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0B1057">
            <w:pPr>
              <w:pStyle w:val="ListParagraph"/>
              <w:numPr>
                <w:ilvl w:val="0"/>
                <w:numId w:val="3"/>
              </w:numPr>
              <w:ind w:left="0" w:firstLine="0"/>
            </w:pPr>
          </w:p>
        </w:tc>
        <w:tc>
          <w:tcPr>
            <w:tcW w:w="2397" w:type="dxa"/>
          </w:tcPr>
          <w:p w14:paraId="713A3F3E" w14:textId="56848BA6" w:rsidR="00AF610D" w:rsidRPr="0034631C" w:rsidRDefault="00A54280" w:rsidP="003A7F6C">
            <w:r w:rsidRPr="0034631C">
              <w:t>Spend_RHC_3Ys_ERPspec</w:t>
            </w:r>
            <w:r w:rsidR="003A7F6C" w:rsidRPr="0034631C">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0B1057">
            <w:pPr>
              <w:pStyle w:val="ListParagraph"/>
              <w:numPr>
                <w:ilvl w:val="0"/>
                <w:numId w:val="3"/>
              </w:numPr>
              <w:ind w:left="0" w:firstLine="0"/>
            </w:pPr>
          </w:p>
        </w:tc>
        <w:tc>
          <w:tcPr>
            <w:tcW w:w="2397" w:type="dxa"/>
          </w:tcPr>
          <w:p w14:paraId="34771268" w14:textId="27756D29" w:rsidR="00AF610D" w:rsidRPr="0034631C" w:rsidRDefault="00A54280" w:rsidP="003A7F6C">
            <w:r w:rsidRPr="0034631C">
              <w:t>Spend_RHC_3Ys_ERPspec</w:t>
            </w:r>
            <w:r w:rsidR="003A7F6C" w:rsidRPr="0034631C">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0B1057">
            <w:pPr>
              <w:pStyle w:val="ListParagraph"/>
              <w:numPr>
                <w:ilvl w:val="0"/>
                <w:numId w:val="3"/>
              </w:numPr>
              <w:ind w:left="0" w:firstLine="0"/>
            </w:pPr>
            <w:bookmarkStart w:id="1" w:name="_Ref50984386"/>
          </w:p>
        </w:tc>
        <w:bookmarkEnd w:id="1"/>
        <w:tc>
          <w:tcPr>
            <w:tcW w:w="2397" w:type="dxa"/>
          </w:tcPr>
          <w:p w14:paraId="19934A1C" w14:textId="7283E9AE" w:rsidR="00AF610D" w:rsidRPr="0034631C" w:rsidRDefault="00A54280" w:rsidP="003A7F6C">
            <w:r w:rsidRPr="0034631C">
              <w:t>Spend_RHC_3Ys_ERPspec</w:t>
            </w:r>
            <w:r w:rsidR="003A7F6C" w:rsidRPr="0034631C">
              <w:t>_PO</w:t>
            </w:r>
          </w:p>
        </w:tc>
        <w:tc>
          <w:tcPr>
            <w:tcW w:w="3284" w:type="dxa"/>
          </w:tcPr>
          <w:p w14:paraId="745DA0EB" w14:textId="5DFF5F54" w:rsidR="00AF610D" w:rsidRDefault="003A7F6C" w:rsidP="003A7F6C">
            <w:r>
              <w:t xml:space="preserve">= </w:t>
            </w:r>
            <w:r w:rsidR="00A54280">
              <w:t>Spend_RHC_3Ys_ERPspec</w:t>
            </w:r>
            <w:r>
              <w:t xml:space="preserve"> * </w:t>
            </w:r>
            <w:proofErr w:type="spellStart"/>
            <w:r>
              <w:t>Programme</w:t>
            </w:r>
            <w:r w:rsidR="000B1057">
              <w:t>_</w:t>
            </w:r>
            <w:r>
              <w:t>Other</w:t>
            </w:r>
            <w:proofErr w:type="spellEnd"/>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Pr="0034631C" w:rsidRDefault="003A7F6C" w:rsidP="003A7F6C">
            <w:r w:rsidRPr="0034631C">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(Alternatively check the 7 programme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0B1057">
            <w:pPr>
              <w:pStyle w:val="ListParagraph"/>
              <w:numPr>
                <w:ilvl w:val="0"/>
                <w:numId w:val="3"/>
              </w:numPr>
              <w:ind w:left="0" w:firstLine="0"/>
            </w:pPr>
          </w:p>
        </w:tc>
        <w:tc>
          <w:tcPr>
            <w:tcW w:w="2397" w:type="dxa"/>
          </w:tcPr>
          <w:p w14:paraId="6DE2E256" w14:textId="58667675" w:rsidR="003A7F6C" w:rsidRPr="009251BE" w:rsidRDefault="00A54280" w:rsidP="003A7F6C">
            <w:r w:rsidRPr="009251BE">
              <w:t>Spend_RHC_3Ys_ERPspec</w:t>
            </w:r>
            <w:r w:rsidR="003A7F6C" w:rsidRPr="009251BE">
              <w:t>_IN</w:t>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0B1057">
            <w:pPr>
              <w:pStyle w:val="ListParagraph"/>
              <w:numPr>
                <w:ilvl w:val="0"/>
                <w:numId w:val="3"/>
              </w:numPr>
              <w:ind w:left="0" w:firstLine="0"/>
            </w:pPr>
          </w:p>
        </w:tc>
        <w:tc>
          <w:tcPr>
            <w:tcW w:w="2397" w:type="dxa"/>
          </w:tcPr>
          <w:p w14:paraId="557F4287" w14:textId="65A09C65" w:rsidR="003A7F6C" w:rsidRPr="009251BE" w:rsidRDefault="00A54280" w:rsidP="003A7F6C">
            <w:r w:rsidRPr="009251BE">
              <w:t>Spend_RHC_3Ys_ERPspec</w:t>
            </w:r>
            <w:r w:rsidR="003A7F6C" w:rsidRPr="009251BE">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0B1057">
            <w:pPr>
              <w:pStyle w:val="ListParagraph"/>
              <w:numPr>
                <w:ilvl w:val="0"/>
                <w:numId w:val="3"/>
              </w:numPr>
              <w:ind w:left="0" w:firstLine="0"/>
            </w:pPr>
          </w:p>
        </w:tc>
        <w:tc>
          <w:tcPr>
            <w:tcW w:w="2397" w:type="dxa"/>
          </w:tcPr>
          <w:p w14:paraId="746A78D6" w14:textId="0FC588C4" w:rsidR="003A7F6C" w:rsidRPr="009251BE" w:rsidRDefault="00A54280" w:rsidP="003A7F6C">
            <w:r w:rsidRPr="009251BE">
              <w:t>Spend_RHC_3Ys_ERPspec</w:t>
            </w:r>
            <w:r w:rsidR="003A7F6C" w:rsidRPr="009251BE">
              <w:t>_T</w:t>
            </w:r>
            <w:r w:rsidR="00567BBC" w:rsidRPr="009251BE">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0B1057">
            <w:pPr>
              <w:pStyle w:val="ListParagraph"/>
              <w:numPr>
                <w:ilvl w:val="0"/>
                <w:numId w:val="3"/>
              </w:numPr>
              <w:ind w:left="0" w:firstLine="0"/>
            </w:pPr>
          </w:p>
        </w:tc>
        <w:tc>
          <w:tcPr>
            <w:tcW w:w="2397" w:type="dxa"/>
          </w:tcPr>
          <w:p w14:paraId="782E1AB1" w14:textId="17E18758" w:rsidR="003A7F6C" w:rsidRPr="009251BE" w:rsidRDefault="00A54280" w:rsidP="003A7F6C">
            <w:r w:rsidRPr="009251BE">
              <w:t>Spend_RHC_3Ys_ERPspec</w:t>
            </w:r>
            <w:r w:rsidR="003A7F6C" w:rsidRPr="009251BE">
              <w:t>_TT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0B1057">
            <w:pPr>
              <w:pStyle w:val="ListParagraph"/>
              <w:numPr>
                <w:ilvl w:val="0"/>
                <w:numId w:val="3"/>
              </w:numPr>
              <w:ind w:left="0" w:firstLine="0"/>
            </w:pPr>
          </w:p>
        </w:tc>
        <w:tc>
          <w:tcPr>
            <w:tcW w:w="2397" w:type="dxa"/>
          </w:tcPr>
          <w:p w14:paraId="52B66C2E" w14:textId="4E150DCC" w:rsidR="003A7F6C" w:rsidRPr="009251BE" w:rsidRDefault="00A54280" w:rsidP="003A7F6C">
            <w:r w:rsidRPr="009251BE">
              <w:t>Spend_RHC_3Ys_ERPspec</w:t>
            </w:r>
            <w:r w:rsidR="003A7F6C" w:rsidRPr="009251BE">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0B1057">
            <w:pPr>
              <w:pStyle w:val="ListParagraph"/>
              <w:numPr>
                <w:ilvl w:val="0"/>
                <w:numId w:val="3"/>
              </w:numPr>
              <w:ind w:left="0" w:firstLine="0"/>
            </w:pPr>
          </w:p>
        </w:tc>
        <w:tc>
          <w:tcPr>
            <w:tcW w:w="2397" w:type="dxa"/>
          </w:tcPr>
          <w:p w14:paraId="7906376B" w14:textId="36FB2A99" w:rsidR="003A7F6C" w:rsidRPr="009251BE" w:rsidRDefault="003A7F6C" w:rsidP="003A7F6C">
            <w:r w:rsidRPr="009251BE">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0B1057">
            <w:pPr>
              <w:pStyle w:val="ListParagraph"/>
              <w:numPr>
                <w:ilvl w:val="0"/>
                <w:numId w:val="3"/>
              </w:numPr>
              <w:ind w:left="0" w:firstLine="0"/>
            </w:pPr>
          </w:p>
        </w:tc>
        <w:tc>
          <w:tcPr>
            <w:tcW w:w="2397" w:type="dxa"/>
          </w:tcPr>
          <w:p w14:paraId="65E223AF" w14:textId="05DAD3C7" w:rsidR="003A7F6C" w:rsidRPr="009251BE" w:rsidRDefault="003A7F6C" w:rsidP="003A7F6C">
            <w:r w:rsidRPr="009251BE">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0B1057">
            <w:pPr>
              <w:pStyle w:val="ListParagraph"/>
              <w:numPr>
                <w:ilvl w:val="0"/>
                <w:numId w:val="3"/>
              </w:numPr>
              <w:ind w:left="0" w:firstLine="0"/>
            </w:pPr>
          </w:p>
        </w:tc>
        <w:tc>
          <w:tcPr>
            <w:tcW w:w="2397" w:type="dxa"/>
          </w:tcPr>
          <w:p w14:paraId="0DCD4338" w14:textId="2D0DCF6A" w:rsidR="003A7F6C" w:rsidRPr="009251BE" w:rsidRDefault="003A7F6C" w:rsidP="003A7F6C">
            <w:r w:rsidRPr="009251BE">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0B1057">
            <w:pPr>
              <w:pStyle w:val="ListParagraph"/>
              <w:numPr>
                <w:ilvl w:val="0"/>
                <w:numId w:val="3"/>
              </w:numPr>
              <w:ind w:left="0" w:firstLine="0"/>
            </w:pPr>
          </w:p>
        </w:tc>
        <w:tc>
          <w:tcPr>
            <w:tcW w:w="2397" w:type="dxa"/>
          </w:tcPr>
          <w:p w14:paraId="0AAC6E74" w14:textId="7AAF2AE7" w:rsidR="003A7F6C" w:rsidRPr="009251BE" w:rsidRDefault="003A7F6C" w:rsidP="003A7F6C">
            <w:r w:rsidRPr="009251BE">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0B1057">
            <w:pPr>
              <w:pStyle w:val="ListParagraph"/>
              <w:numPr>
                <w:ilvl w:val="0"/>
                <w:numId w:val="3"/>
              </w:numPr>
              <w:ind w:left="0" w:firstLine="0"/>
            </w:pPr>
            <w:bookmarkStart w:id="2" w:name="_Ref50984352"/>
          </w:p>
        </w:tc>
        <w:bookmarkEnd w:id="2"/>
        <w:tc>
          <w:tcPr>
            <w:tcW w:w="2397" w:type="dxa"/>
          </w:tcPr>
          <w:p w14:paraId="7F64EBCC" w14:textId="4096F7DA" w:rsidR="003A7F6C" w:rsidRPr="009251BE" w:rsidRDefault="003A7F6C" w:rsidP="003A7F6C">
            <w:r w:rsidRPr="009251BE">
              <w:t>Spend_RHC_3Ys_ERPspec_AO</w:t>
            </w:r>
          </w:p>
        </w:tc>
        <w:tc>
          <w:tcPr>
            <w:tcW w:w="3284" w:type="dxa"/>
          </w:tcPr>
          <w:p w14:paraId="5DB6E000" w14:textId="5AD9FFA5" w:rsidR="003A7F6C" w:rsidRDefault="003A7F6C" w:rsidP="003A7F6C">
            <w:r>
              <w:t xml:space="preserve">= </w:t>
            </w:r>
            <w:r w:rsidR="00A54280">
              <w:t>Spend_RHC_3Ys_ERPspec</w:t>
            </w:r>
            <w:r>
              <w:t xml:space="preserve"> *</w:t>
            </w:r>
            <w:r w:rsidR="00277AE9">
              <w:t xml:space="preserve"> </w:t>
            </w:r>
            <w:proofErr w:type="spellStart"/>
            <w:r w:rsidR="00277AE9">
              <w:t>Activity</w:t>
            </w:r>
            <w:r w:rsidR="0034631C">
              <w:t>_</w:t>
            </w:r>
            <w:r w:rsidR="00277AE9">
              <w:t>Other</w:t>
            </w:r>
            <w:proofErr w:type="spellEnd"/>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0B1057">
            <w:pPr>
              <w:pStyle w:val="ListParagraph"/>
              <w:numPr>
                <w:ilvl w:val="0"/>
                <w:numId w:val="3"/>
              </w:numPr>
              <w:ind w:left="0" w:firstLine="0"/>
            </w:pPr>
          </w:p>
        </w:tc>
        <w:tc>
          <w:tcPr>
            <w:tcW w:w="2397" w:type="dxa"/>
          </w:tcPr>
          <w:p w14:paraId="5BFD54E1" w14:textId="4A83DA82" w:rsidR="00277AE9" w:rsidRPr="0034631C" w:rsidRDefault="00277AE9" w:rsidP="003A7F6C">
            <w:r w:rsidRPr="0034631C">
              <w:t>Spend_RHC_3Ys_ERPspec_Nat</w:t>
            </w:r>
          </w:p>
        </w:tc>
        <w:tc>
          <w:tcPr>
            <w:tcW w:w="3284" w:type="dxa"/>
          </w:tcPr>
          <w:p w14:paraId="20AE1667" w14:textId="0F16305C"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r w:rsidR="00D85C4C">
              <w:t xml:space="preserve"> / </w:t>
            </w:r>
            <w:proofErr w:type="spellStart"/>
            <w:r w:rsidR="00D85C4C">
              <w:t>Spendprop_RHC_all</w:t>
            </w:r>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0B1057">
            <w:pPr>
              <w:pStyle w:val="ListParagraph"/>
              <w:numPr>
                <w:ilvl w:val="0"/>
                <w:numId w:val="3"/>
              </w:numPr>
              <w:ind w:left="0" w:firstLine="0"/>
            </w:pPr>
          </w:p>
        </w:tc>
        <w:tc>
          <w:tcPr>
            <w:tcW w:w="2397" w:type="dxa"/>
          </w:tcPr>
          <w:p w14:paraId="2AA7D676" w14:textId="3F627E60" w:rsidR="005F08FF" w:rsidRPr="0034631C" w:rsidRDefault="005F08FF" w:rsidP="003A7F6C">
            <w:r w:rsidRPr="0034631C">
              <w:t>Spend_RHC_3Ys_ERPspec_</w:t>
            </w:r>
            <w:r w:rsidR="00C37A52" w:rsidRPr="0034631C">
              <w:t>Dist</w:t>
            </w:r>
          </w:p>
        </w:tc>
        <w:tc>
          <w:tcPr>
            <w:tcW w:w="3284" w:type="dxa"/>
          </w:tcPr>
          <w:p w14:paraId="03DB4211" w14:textId="63C88A6E" w:rsidR="005F08FF" w:rsidRDefault="005F08FF" w:rsidP="003A7F6C">
            <w:r>
              <w:t xml:space="preserve">= </w:t>
            </w:r>
            <w:r w:rsidR="00A54280">
              <w:t>Spend_RHC_3Ys_ERPspec</w:t>
            </w:r>
            <w:r>
              <w:t xml:space="preserve"> * </w:t>
            </w:r>
            <w:proofErr w:type="spellStart"/>
            <w:r w:rsidRPr="005F08FF">
              <w:t>Spendprop_Distlevel_all</w:t>
            </w:r>
            <w:proofErr w:type="spellEnd"/>
            <w:r w:rsidR="00D85C4C">
              <w:t xml:space="preserve"> / </w:t>
            </w:r>
            <w:proofErr w:type="spellStart"/>
            <w:r w:rsidR="00D85C4C">
              <w:t>Spendprop_RHC_all</w:t>
            </w:r>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0B1057">
            <w:pPr>
              <w:pStyle w:val="ListParagraph"/>
              <w:numPr>
                <w:ilvl w:val="0"/>
                <w:numId w:val="3"/>
              </w:numPr>
              <w:ind w:left="0" w:firstLine="0"/>
            </w:pPr>
          </w:p>
        </w:tc>
        <w:tc>
          <w:tcPr>
            <w:tcW w:w="2397" w:type="dxa"/>
          </w:tcPr>
          <w:p w14:paraId="2D7E301C" w14:textId="19DA66EF" w:rsidR="00A54280" w:rsidRPr="0034631C" w:rsidRDefault="00A54280" w:rsidP="003A7F6C">
            <w:r w:rsidRPr="0034631C">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r w:rsidR="005A7B5F" w14:paraId="5A83BE04" w14:textId="77777777" w:rsidTr="005A7B5F">
        <w:tc>
          <w:tcPr>
            <w:tcW w:w="421" w:type="dxa"/>
          </w:tcPr>
          <w:p w14:paraId="0D7EE0CA" w14:textId="77777777" w:rsidR="005A7B5F" w:rsidRDefault="005A7B5F" w:rsidP="005A7B5F">
            <w:pPr>
              <w:ind w:left="360"/>
            </w:pPr>
          </w:p>
        </w:tc>
        <w:tc>
          <w:tcPr>
            <w:tcW w:w="2397" w:type="dxa"/>
            <w:shd w:val="clear" w:color="auto" w:fill="D9D9D9" w:themeFill="background1" w:themeFillShade="D9"/>
          </w:tcPr>
          <w:p w14:paraId="578266F2" w14:textId="37532C74" w:rsidR="005A7B5F" w:rsidRPr="0034631C" w:rsidRDefault="005A7B5F" w:rsidP="003A7F6C">
            <w:r w:rsidRPr="0034631C">
              <w:t>ERP specific spending by district</w:t>
            </w:r>
          </w:p>
        </w:tc>
        <w:tc>
          <w:tcPr>
            <w:tcW w:w="3284" w:type="dxa"/>
            <w:shd w:val="clear" w:color="auto" w:fill="D9D9D9" w:themeFill="background1" w:themeFillShade="D9"/>
          </w:tcPr>
          <w:p w14:paraId="40B42948" w14:textId="77777777" w:rsidR="005A7B5F" w:rsidRDefault="005A7B5F" w:rsidP="003A7F6C"/>
        </w:tc>
        <w:tc>
          <w:tcPr>
            <w:tcW w:w="2914" w:type="dxa"/>
            <w:shd w:val="clear" w:color="auto" w:fill="D9D9D9" w:themeFill="background1" w:themeFillShade="D9"/>
          </w:tcPr>
          <w:p w14:paraId="5AA0810D" w14:textId="77777777" w:rsidR="005A7B5F" w:rsidRDefault="005A7B5F" w:rsidP="003A7F6C"/>
        </w:tc>
      </w:tr>
      <w:tr w:rsidR="005A7B5F" w14:paraId="4FAAADC6" w14:textId="77777777" w:rsidTr="003A7F6C">
        <w:tc>
          <w:tcPr>
            <w:tcW w:w="421" w:type="dxa"/>
          </w:tcPr>
          <w:p w14:paraId="5EB308C6" w14:textId="77777777" w:rsidR="005A7B5F" w:rsidRDefault="005A7B5F" w:rsidP="000B1057">
            <w:pPr>
              <w:pStyle w:val="ListParagraph"/>
              <w:numPr>
                <w:ilvl w:val="0"/>
                <w:numId w:val="3"/>
              </w:numPr>
              <w:ind w:left="0" w:firstLine="0"/>
            </w:pPr>
          </w:p>
        </w:tc>
        <w:tc>
          <w:tcPr>
            <w:tcW w:w="2397" w:type="dxa"/>
          </w:tcPr>
          <w:p w14:paraId="1564817A" w14:textId="57DCF834" w:rsidR="005A7B5F" w:rsidRPr="007F629F" w:rsidRDefault="005A7B5F" w:rsidP="003A7F6C">
            <w:r w:rsidRPr="007F629F">
              <w:t>Spnd_RHC_3Ys_ERPspec_Adjumani</w:t>
            </w:r>
          </w:p>
        </w:tc>
        <w:tc>
          <w:tcPr>
            <w:tcW w:w="3284" w:type="dxa"/>
          </w:tcPr>
          <w:p w14:paraId="4609CA25" w14:textId="77777777" w:rsidR="005A7B5F" w:rsidRPr="007F629F" w:rsidRDefault="005A7B5F" w:rsidP="003A7F6C">
            <w:r w:rsidRPr="007F629F">
              <w:t xml:space="preserve">If </w:t>
            </w:r>
            <w:proofErr w:type="spellStart"/>
            <w:r w:rsidRPr="007F629F">
              <w:t>Adjumani</w:t>
            </w:r>
            <w:proofErr w:type="spellEnd"/>
            <w:r w:rsidRPr="007F629F">
              <w:t xml:space="preserve"> is selected</w:t>
            </w:r>
          </w:p>
          <w:p w14:paraId="6C3C73E8" w14:textId="02371395" w:rsidR="005A7B5F" w:rsidRPr="007F629F" w:rsidRDefault="005A7B5F" w:rsidP="003A7F6C">
            <w:r w:rsidRPr="007F629F">
              <w:t xml:space="preserve">= </w:t>
            </w:r>
            <w:r w:rsidR="00DF7EBE" w:rsidRPr="007F629F">
              <w:t>Spend_RHC_3Ys_ERPspec_</w:t>
            </w:r>
            <w:proofErr w:type="gramStart"/>
            <w:r w:rsidR="00DF7EBE" w:rsidRPr="007F629F">
              <w:t>Dist</w:t>
            </w:r>
            <w:r w:rsidR="00DF7EBE" w:rsidRPr="007F629F" w:rsidDel="00DF7EBE">
              <w:t xml:space="preserve"> </w:t>
            </w:r>
            <w:r w:rsidR="00DF7EBE" w:rsidRPr="007F629F">
              <w:t xml:space="preserve"> /</w:t>
            </w:r>
            <w:proofErr w:type="gramEnd"/>
            <w:r w:rsidR="00DF7EBE" w:rsidRPr="007F629F">
              <w:t xml:space="preserve"> </w:t>
            </w:r>
            <w:proofErr w:type="spellStart"/>
            <w:r w:rsidRPr="007F629F">
              <w:t>Districts_RHC</w:t>
            </w:r>
            <w:proofErr w:type="spellEnd"/>
            <w:r w:rsidRPr="007F629F">
              <w:t xml:space="preserve"> </w:t>
            </w:r>
          </w:p>
          <w:p w14:paraId="76E9FF86" w14:textId="77777777" w:rsidR="005A7B5F" w:rsidRPr="007F629F" w:rsidRDefault="005A7B5F" w:rsidP="003A7F6C"/>
          <w:p w14:paraId="4BC7EE3A" w14:textId="27B056BA" w:rsidR="005A7B5F" w:rsidRPr="007F629F" w:rsidRDefault="005A7B5F" w:rsidP="003A7F6C">
            <w:r w:rsidRPr="007F629F">
              <w:t>Otherwise = 0</w:t>
            </w:r>
          </w:p>
        </w:tc>
        <w:tc>
          <w:tcPr>
            <w:tcW w:w="2914" w:type="dxa"/>
          </w:tcPr>
          <w:p w14:paraId="63BB3236" w14:textId="77777777" w:rsidR="005A7B5F" w:rsidRPr="007F629F" w:rsidRDefault="005A7B5F" w:rsidP="003A7F6C">
            <w:r w:rsidRPr="007F629F">
              <w:t>Gives the total spend in each ERP district over years 0-2 on RHC and ERP specific activities.</w:t>
            </w:r>
          </w:p>
          <w:p w14:paraId="500AF6CB" w14:textId="4E81BBDA" w:rsidR="005A7B5F" w:rsidRDefault="005A7B5F" w:rsidP="003A7F6C">
            <w:r w:rsidRPr="007F629F">
              <w:t>This assumes each ERP district receives the same amount</w:t>
            </w:r>
            <w:r w:rsidR="00A61232" w:rsidRPr="007F629F">
              <w:t xml:space="preserve"> from a donor/within </w:t>
            </w:r>
            <w:proofErr w:type="gramStart"/>
            <w:r w:rsidR="00A61232" w:rsidRPr="007F629F">
              <w:t>a</w:t>
            </w:r>
            <w:proofErr w:type="gramEnd"/>
            <w:r w:rsidR="00A61232" w:rsidRPr="007F629F">
              <w:t xml:space="preserve"> NGO project</w:t>
            </w:r>
          </w:p>
        </w:tc>
      </w:tr>
      <w:tr w:rsidR="005A7B5F" w14:paraId="6E3B07AC" w14:textId="77777777" w:rsidTr="003A7F6C">
        <w:tc>
          <w:tcPr>
            <w:tcW w:w="421" w:type="dxa"/>
          </w:tcPr>
          <w:p w14:paraId="50E4431D" w14:textId="77777777" w:rsidR="005A7B5F" w:rsidRDefault="005A7B5F" w:rsidP="000B1057">
            <w:pPr>
              <w:pStyle w:val="ListParagraph"/>
              <w:numPr>
                <w:ilvl w:val="0"/>
                <w:numId w:val="3"/>
              </w:numPr>
              <w:ind w:left="0" w:firstLine="0"/>
            </w:pPr>
          </w:p>
        </w:tc>
        <w:tc>
          <w:tcPr>
            <w:tcW w:w="2397" w:type="dxa"/>
          </w:tcPr>
          <w:p w14:paraId="5FEF942A" w14:textId="532AB802" w:rsidR="005A7B5F" w:rsidRPr="0034631C" w:rsidRDefault="005A7B5F" w:rsidP="003A7F6C">
            <w:r w:rsidRPr="0034631C">
              <w:t>Spnd_RHC_3Ys_ERPspec_Arua</w:t>
            </w:r>
          </w:p>
        </w:tc>
        <w:tc>
          <w:tcPr>
            <w:tcW w:w="3284" w:type="dxa"/>
          </w:tcPr>
          <w:p w14:paraId="1EC9690A" w14:textId="5CCC8C10" w:rsidR="005A7B5F" w:rsidRDefault="005A7B5F" w:rsidP="005A7B5F">
            <w:r>
              <w:t xml:space="preserve">If </w:t>
            </w:r>
            <w:proofErr w:type="spellStart"/>
            <w:r>
              <w:t>Arua</w:t>
            </w:r>
            <w:proofErr w:type="spellEnd"/>
            <w:r>
              <w:t xml:space="preserve"> is selected</w:t>
            </w:r>
          </w:p>
          <w:p w14:paraId="44454FDF" w14:textId="30DD6D70"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p>
          <w:p w14:paraId="0513E6EE" w14:textId="321609AF" w:rsidR="005A7B5F" w:rsidRDefault="005A7B5F" w:rsidP="005A7B5F">
            <w:r>
              <w:t>Otherwise = 0</w:t>
            </w:r>
          </w:p>
        </w:tc>
        <w:tc>
          <w:tcPr>
            <w:tcW w:w="2914" w:type="dxa"/>
          </w:tcPr>
          <w:p w14:paraId="678ED981" w14:textId="77777777" w:rsidR="005A7B5F" w:rsidRDefault="005A7B5F" w:rsidP="003A7F6C"/>
        </w:tc>
      </w:tr>
      <w:tr w:rsidR="005A7B5F" w14:paraId="4E58CCAC" w14:textId="77777777" w:rsidTr="003A7F6C">
        <w:tc>
          <w:tcPr>
            <w:tcW w:w="421" w:type="dxa"/>
          </w:tcPr>
          <w:p w14:paraId="21B72801" w14:textId="77777777" w:rsidR="005A7B5F" w:rsidRDefault="005A7B5F" w:rsidP="000B1057">
            <w:pPr>
              <w:pStyle w:val="ListParagraph"/>
              <w:numPr>
                <w:ilvl w:val="0"/>
                <w:numId w:val="3"/>
              </w:numPr>
              <w:ind w:left="0" w:firstLine="0"/>
            </w:pPr>
          </w:p>
        </w:tc>
        <w:tc>
          <w:tcPr>
            <w:tcW w:w="2397" w:type="dxa"/>
          </w:tcPr>
          <w:p w14:paraId="0A867972" w14:textId="28E20BC1" w:rsidR="005A7B5F" w:rsidRPr="0034631C" w:rsidRDefault="005A7B5F" w:rsidP="003A7F6C">
            <w:r w:rsidRPr="0034631C">
              <w:t>Spnd_RHC_3Ys_ERPspec_Isingiro</w:t>
            </w:r>
          </w:p>
        </w:tc>
        <w:tc>
          <w:tcPr>
            <w:tcW w:w="3284" w:type="dxa"/>
          </w:tcPr>
          <w:p w14:paraId="0B7A6FD3" w14:textId="49808233" w:rsidR="005A7B5F" w:rsidRDefault="005A7B5F" w:rsidP="005A7B5F">
            <w:r>
              <w:t>If Isingiro is selected</w:t>
            </w:r>
          </w:p>
          <w:p w14:paraId="7320A49A" w14:textId="04CECF6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3EDBE0A" w14:textId="2911ABA0" w:rsidR="005A7B5F" w:rsidRDefault="005A7B5F" w:rsidP="005A7B5F">
            <w:r>
              <w:t>Otherwise = 0</w:t>
            </w:r>
          </w:p>
        </w:tc>
        <w:tc>
          <w:tcPr>
            <w:tcW w:w="2914" w:type="dxa"/>
          </w:tcPr>
          <w:p w14:paraId="32A0653E" w14:textId="77777777" w:rsidR="005A7B5F" w:rsidRDefault="005A7B5F" w:rsidP="003A7F6C"/>
        </w:tc>
      </w:tr>
      <w:tr w:rsidR="005A7B5F" w14:paraId="6AD3D73A" w14:textId="77777777" w:rsidTr="003A7F6C">
        <w:tc>
          <w:tcPr>
            <w:tcW w:w="421" w:type="dxa"/>
          </w:tcPr>
          <w:p w14:paraId="164C79A5" w14:textId="77777777" w:rsidR="005A7B5F" w:rsidRDefault="005A7B5F" w:rsidP="000B1057">
            <w:pPr>
              <w:pStyle w:val="ListParagraph"/>
              <w:numPr>
                <w:ilvl w:val="0"/>
                <w:numId w:val="3"/>
              </w:numPr>
              <w:ind w:left="0" w:firstLine="0"/>
            </w:pPr>
          </w:p>
        </w:tc>
        <w:tc>
          <w:tcPr>
            <w:tcW w:w="2397" w:type="dxa"/>
          </w:tcPr>
          <w:p w14:paraId="0EE37108" w14:textId="02E9BB97" w:rsidR="005A7B5F" w:rsidRPr="0034631C" w:rsidRDefault="005A7B5F" w:rsidP="003A7F6C">
            <w:r w:rsidRPr="0034631C">
              <w:t>Spnd_RHC_3Ys_ERPspec_Kampala</w:t>
            </w:r>
          </w:p>
        </w:tc>
        <w:tc>
          <w:tcPr>
            <w:tcW w:w="3284" w:type="dxa"/>
          </w:tcPr>
          <w:p w14:paraId="25F1EBB3" w14:textId="3BE9E203" w:rsidR="005A7B5F" w:rsidRDefault="005A7B5F" w:rsidP="005A7B5F">
            <w:r>
              <w:t>If Kampala is selected</w:t>
            </w:r>
          </w:p>
          <w:p w14:paraId="4CEBEBF2" w14:textId="753F6CC8"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4673FB53" w14:textId="2F628EC2" w:rsidR="005A7B5F" w:rsidRDefault="005A7B5F" w:rsidP="005A7B5F">
            <w:r>
              <w:t>Otherwise = 0</w:t>
            </w:r>
          </w:p>
        </w:tc>
        <w:tc>
          <w:tcPr>
            <w:tcW w:w="2914" w:type="dxa"/>
          </w:tcPr>
          <w:p w14:paraId="6A7D7A90" w14:textId="77777777" w:rsidR="005A7B5F" w:rsidRDefault="005A7B5F" w:rsidP="003A7F6C"/>
        </w:tc>
      </w:tr>
      <w:tr w:rsidR="005A7B5F" w14:paraId="4B64DD06" w14:textId="77777777" w:rsidTr="003A7F6C">
        <w:tc>
          <w:tcPr>
            <w:tcW w:w="421" w:type="dxa"/>
          </w:tcPr>
          <w:p w14:paraId="1F42C9DE" w14:textId="77777777" w:rsidR="005A7B5F" w:rsidRDefault="005A7B5F" w:rsidP="000B1057">
            <w:pPr>
              <w:pStyle w:val="ListParagraph"/>
              <w:numPr>
                <w:ilvl w:val="0"/>
                <w:numId w:val="3"/>
              </w:numPr>
              <w:ind w:left="0" w:firstLine="0"/>
            </w:pPr>
          </w:p>
        </w:tc>
        <w:tc>
          <w:tcPr>
            <w:tcW w:w="2397" w:type="dxa"/>
          </w:tcPr>
          <w:p w14:paraId="6046FD0C" w14:textId="5BCE467A" w:rsidR="005A7B5F" w:rsidRPr="0034631C" w:rsidRDefault="005A7B5F" w:rsidP="003A7F6C">
            <w:r w:rsidRPr="0034631C">
              <w:t>Spnd_RHC_3Ys_ERPspec_Kamwenge</w:t>
            </w:r>
          </w:p>
        </w:tc>
        <w:tc>
          <w:tcPr>
            <w:tcW w:w="3284" w:type="dxa"/>
          </w:tcPr>
          <w:p w14:paraId="1E66A66E" w14:textId="29CCE59B" w:rsidR="005A7B5F" w:rsidRDefault="005A7B5F" w:rsidP="005A7B5F">
            <w:r>
              <w:t xml:space="preserve">If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630B811B" w14:textId="77777777" w:rsidR="005A7B5F" w:rsidRDefault="005A7B5F" w:rsidP="003A7F6C"/>
        </w:tc>
      </w:tr>
      <w:tr w:rsidR="005A7B5F" w14:paraId="3542A322" w14:textId="77777777" w:rsidTr="003A7F6C">
        <w:tc>
          <w:tcPr>
            <w:tcW w:w="421" w:type="dxa"/>
          </w:tcPr>
          <w:p w14:paraId="12661889" w14:textId="77777777" w:rsidR="005A7B5F" w:rsidRDefault="005A7B5F" w:rsidP="000B1057">
            <w:pPr>
              <w:pStyle w:val="ListParagraph"/>
              <w:numPr>
                <w:ilvl w:val="0"/>
                <w:numId w:val="3"/>
              </w:numPr>
              <w:ind w:left="0" w:firstLine="0"/>
            </w:pPr>
          </w:p>
        </w:tc>
        <w:tc>
          <w:tcPr>
            <w:tcW w:w="2397" w:type="dxa"/>
          </w:tcPr>
          <w:p w14:paraId="71C7FEDB" w14:textId="1372A020" w:rsidR="005A7B5F" w:rsidRPr="0034631C" w:rsidRDefault="005A7B5F" w:rsidP="003A7F6C">
            <w:r w:rsidRPr="0034631C">
              <w:t>Spnd_RHC_3Ys_ERPspec_Kikuube</w:t>
            </w:r>
          </w:p>
        </w:tc>
        <w:tc>
          <w:tcPr>
            <w:tcW w:w="3284" w:type="dxa"/>
          </w:tcPr>
          <w:p w14:paraId="04275145" w14:textId="3560D820" w:rsidR="005A7B5F" w:rsidRDefault="005A7B5F" w:rsidP="005A7B5F">
            <w:r>
              <w:t>If Kikuube is selected</w:t>
            </w:r>
          </w:p>
          <w:p w14:paraId="20891584" w14:textId="1824A16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460B2977" w14:textId="77777777" w:rsidR="005A7B5F" w:rsidRDefault="005A7B5F" w:rsidP="003A7F6C"/>
        </w:tc>
      </w:tr>
      <w:tr w:rsidR="005A7B5F" w14:paraId="365066B6" w14:textId="77777777" w:rsidTr="003A7F6C">
        <w:tc>
          <w:tcPr>
            <w:tcW w:w="421" w:type="dxa"/>
          </w:tcPr>
          <w:p w14:paraId="29B80041" w14:textId="77777777" w:rsidR="005A7B5F" w:rsidRDefault="005A7B5F" w:rsidP="005A7B5F">
            <w:pPr>
              <w:pStyle w:val="ListParagraph"/>
              <w:numPr>
                <w:ilvl w:val="0"/>
                <w:numId w:val="3"/>
              </w:numPr>
              <w:ind w:left="0" w:firstLine="0"/>
            </w:pPr>
          </w:p>
        </w:tc>
        <w:tc>
          <w:tcPr>
            <w:tcW w:w="2397" w:type="dxa"/>
          </w:tcPr>
          <w:p w14:paraId="12EE8DCA" w14:textId="2F75A206" w:rsidR="005A7B5F" w:rsidRPr="0034631C" w:rsidRDefault="005A7B5F" w:rsidP="005A7B5F">
            <w:r w:rsidRPr="0034631C">
              <w:t>Spnd_RHC_3Ys_ERPspec_Kiryandongo</w:t>
            </w:r>
          </w:p>
        </w:tc>
        <w:tc>
          <w:tcPr>
            <w:tcW w:w="3284" w:type="dxa"/>
          </w:tcPr>
          <w:p w14:paraId="064D32EE" w14:textId="44B62EB0" w:rsidR="005A7B5F" w:rsidRDefault="005A7B5F" w:rsidP="005A7B5F">
            <w:r>
              <w:t xml:space="preserve">If </w:t>
            </w:r>
            <w:proofErr w:type="spellStart"/>
            <w:r>
              <w:t>Kiryandongo</w:t>
            </w:r>
            <w:proofErr w:type="spellEnd"/>
            <w:r>
              <w:t xml:space="preserve"> is selected</w:t>
            </w:r>
          </w:p>
          <w:p w14:paraId="64C23F7E" w14:textId="016AB0CE"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0B0ABF0F" w14:textId="77777777" w:rsidR="005A7B5F" w:rsidRDefault="005A7B5F" w:rsidP="005A7B5F"/>
        </w:tc>
      </w:tr>
      <w:tr w:rsidR="005A7B5F" w14:paraId="2A3B0A5C" w14:textId="77777777" w:rsidTr="003A7F6C">
        <w:tc>
          <w:tcPr>
            <w:tcW w:w="421" w:type="dxa"/>
          </w:tcPr>
          <w:p w14:paraId="576F3EFD" w14:textId="77777777" w:rsidR="005A7B5F" w:rsidRDefault="005A7B5F" w:rsidP="005A7B5F">
            <w:pPr>
              <w:pStyle w:val="ListParagraph"/>
              <w:numPr>
                <w:ilvl w:val="0"/>
                <w:numId w:val="3"/>
              </w:numPr>
              <w:ind w:left="0" w:firstLine="0"/>
            </w:pPr>
          </w:p>
        </w:tc>
        <w:tc>
          <w:tcPr>
            <w:tcW w:w="2397" w:type="dxa"/>
          </w:tcPr>
          <w:p w14:paraId="61D054D6" w14:textId="4ED59513" w:rsidR="005A7B5F" w:rsidRPr="0034631C" w:rsidRDefault="005A7B5F" w:rsidP="005A7B5F">
            <w:r w:rsidRPr="0034631C">
              <w:t>Spnd_RHC_3Ys_ERPspec_Koboko</w:t>
            </w:r>
          </w:p>
        </w:tc>
        <w:tc>
          <w:tcPr>
            <w:tcW w:w="3284" w:type="dxa"/>
          </w:tcPr>
          <w:p w14:paraId="71468CF1" w14:textId="65D191BB" w:rsidR="005A7B5F" w:rsidRDefault="005A7B5F" w:rsidP="005A7B5F">
            <w:r>
              <w:t xml:space="preserve">If </w:t>
            </w:r>
            <w:proofErr w:type="spellStart"/>
            <w:r>
              <w:t>Koboko</w:t>
            </w:r>
            <w:proofErr w:type="spellEnd"/>
            <w:r>
              <w:t xml:space="preserve"> is selected</w:t>
            </w:r>
          </w:p>
          <w:p w14:paraId="3A99F2DC" w14:textId="732FFC76"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10538949" w14:textId="3F06BEC2" w:rsidR="005A7B5F" w:rsidRDefault="005A7B5F" w:rsidP="005A7B5F">
            <w:r>
              <w:t>Otherwise = 0</w:t>
            </w:r>
          </w:p>
        </w:tc>
        <w:tc>
          <w:tcPr>
            <w:tcW w:w="2914" w:type="dxa"/>
          </w:tcPr>
          <w:p w14:paraId="6FC66C70" w14:textId="77777777" w:rsidR="005A7B5F" w:rsidRDefault="005A7B5F" w:rsidP="005A7B5F"/>
        </w:tc>
      </w:tr>
      <w:tr w:rsidR="005A7B5F" w14:paraId="05DC5B2D" w14:textId="77777777" w:rsidTr="003A7F6C">
        <w:tc>
          <w:tcPr>
            <w:tcW w:w="421" w:type="dxa"/>
          </w:tcPr>
          <w:p w14:paraId="26F14BAD" w14:textId="77777777" w:rsidR="005A7B5F" w:rsidRDefault="005A7B5F" w:rsidP="005A7B5F">
            <w:pPr>
              <w:pStyle w:val="ListParagraph"/>
              <w:numPr>
                <w:ilvl w:val="0"/>
                <w:numId w:val="3"/>
              </w:numPr>
              <w:ind w:left="0" w:firstLine="0"/>
            </w:pPr>
          </w:p>
        </w:tc>
        <w:tc>
          <w:tcPr>
            <w:tcW w:w="2397" w:type="dxa"/>
          </w:tcPr>
          <w:p w14:paraId="11F0E35F" w14:textId="72C4CC05" w:rsidR="005A7B5F" w:rsidRPr="0034631C" w:rsidRDefault="005A7B5F" w:rsidP="005A7B5F">
            <w:r w:rsidRPr="0034631C">
              <w:t>Spnd_RHC_3Ys_ERPspec_Kyegegwa</w:t>
            </w:r>
          </w:p>
        </w:tc>
        <w:tc>
          <w:tcPr>
            <w:tcW w:w="3284" w:type="dxa"/>
          </w:tcPr>
          <w:p w14:paraId="00D0F458" w14:textId="68A653FA" w:rsidR="005A7B5F" w:rsidRDefault="005A7B5F" w:rsidP="005A7B5F">
            <w:r>
              <w:t>If Kyegegwa is selected</w:t>
            </w:r>
          </w:p>
          <w:p w14:paraId="6B3A7B9A" w14:textId="021AE9C0" w:rsidR="005A7B5F" w:rsidRDefault="005A7B5F" w:rsidP="005A7B5F">
            <w:r>
              <w:lastRenderedPageBreak/>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14F7DD7" w14:textId="3DA4C685" w:rsidR="005A7B5F" w:rsidRDefault="005A7B5F" w:rsidP="005A7B5F">
            <w:r>
              <w:t>Otherwise = 0</w:t>
            </w:r>
          </w:p>
        </w:tc>
        <w:tc>
          <w:tcPr>
            <w:tcW w:w="2914" w:type="dxa"/>
          </w:tcPr>
          <w:p w14:paraId="419B8223" w14:textId="77777777" w:rsidR="005A7B5F" w:rsidRDefault="005A7B5F" w:rsidP="005A7B5F"/>
        </w:tc>
      </w:tr>
      <w:tr w:rsidR="005A7B5F" w14:paraId="073CB865" w14:textId="77777777" w:rsidTr="003A7F6C">
        <w:tc>
          <w:tcPr>
            <w:tcW w:w="421" w:type="dxa"/>
          </w:tcPr>
          <w:p w14:paraId="0E526C31" w14:textId="77777777" w:rsidR="005A7B5F" w:rsidRDefault="005A7B5F" w:rsidP="005A7B5F">
            <w:pPr>
              <w:pStyle w:val="ListParagraph"/>
              <w:numPr>
                <w:ilvl w:val="0"/>
                <w:numId w:val="3"/>
              </w:numPr>
              <w:ind w:left="0" w:firstLine="0"/>
            </w:pPr>
          </w:p>
        </w:tc>
        <w:tc>
          <w:tcPr>
            <w:tcW w:w="2397" w:type="dxa"/>
          </w:tcPr>
          <w:p w14:paraId="0B0D476E" w14:textId="02D3DF05" w:rsidR="005A7B5F" w:rsidRPr="0034631C" w:rsidRDefault="005A7B5F" w:rsidP="005A7B5F">
            <w:r w:rsidRPr="0034631C">
              <w:t>Spnd_RHC_3Ys_ERPspec_Lamwo</w:t>
            </w:r>
          </w:p>
        </w:tc>
        <w:tc>
          <w:tcPr>
            <w:tcW w:w="3284" w:type="dxa"/>
          </w:tcPr>
          <w:p w14:paraId="7560C031" w14:textId="1067180A" w:rsidR="005A7B5F" w:rsidRDefault="005A7B5F" w:rsidP="005A7B5F">
            <w:r>
              <w:t xml:space="preserve">If </w:t>
            </w:r>
            <w:proofErr w:type="spellStart"/>
            <w:r>
              <w:t>Lamwo</w:t>
            </w:r>
            <w:proofErr w:type="spellEnd"/>
            <w:r>
              <w:t xml:space="preserve"> is selected</w:t>
            </w:r>
          </w:p>
          <w:p w14:paraId="177A0035" w14:textId="096F6EF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3E66C267" w14:textId="77777777" w:rsidR="005A7B5F" w:rsidRDefault="005A7B5F" w:rsidP="005A7B5F"/>
        </w:tc>
      </w:tr>
      <w:tr w:rsidR="005A7B5F" w14:paraId="078CA396" w14:textId="77777777" w:rsidTr="003A7F6C">
        <w:tc>
          <w:tcPr>
            <w:tcW w:w="421" w:type="dxa"/>
          </w:tcPr>
          <w:p w14:paraId="2FC83C48" w14:textId="77777777" w:rsidR="005A7B5F" w:rsidRDefault="005A7B5F" w:rsidP="005A7B5F">
            <w:pPr>
              <w:pStyle w:val="ListParagraph"/>
              <w:numPr>
                <w:ilvl w:val="0"/>
                <w:numId w:val="3"/>
              </w:numPr>
              <w:ind w:left="0" w:firstLine="0"/>
            </w:pPr>
          </w:p>
        </w:tc>
        <w:tc>
          <w:tcPr>
            <w:tcW w:w="2397" w:type="dxa"/>
          </w:tcPr>
          <w:p w14:paraId="2FBD6FFF" w14:textId="151F7865" w:rsidR="005A7B5F" w:rsidRPr="007F629F" w:rsidRDefault="005A7B5F" w:rsidP="005A7B5F">
            <w:r w:rsidRPr="007F629F">
              <w:t>Spnd_RHC_3Ys_ERPspec_MadiOkollo</w:t>
            </w:r>
          </w:p>
        </w:tc>
        <w:tc>
          <w:tcPr>
            <w:tcW w:w="3284" w:type="dxa"/>
          </w:tcPr>
          <w:p w14:paraId="6C4A058D" w14:textId="79BC7CF8" w:rsidR="005A7B5F" w:rsidRPr="007F629F" w:rsidRDefault="005A7B5F" w:rsidP="005A7B5F">
            <w:r w:rsidRPr="007F629F">
              <w:t xml:space="preserve">If </w:t>
            </w:r>
            <w:proofErr w:type="spellStart"/>
            <w:r w:rsidRPr="007F629F">
              <w:t>MadiOkollo</w:t>
            </w:r>
            <w:proofErr w:type="spellEnd"/>
            <w:r w:rsidRPr="007F629F">
              <w:t xml:space="preserve"> is selected</w:t>
            </w:r>
          </w:p>
          <w:p w14:paraId="6EC3D8CC" w14:textId="683D05D8" w:rsidR="005A7B5F" w:rsidRPr="007F629F" w:rsidRDefault="005A7B5F" w:rsidP="005A7B5F">
            <w:r w:rsidRPr="007F629F">
              <w:t xml:space="preserve">= </w:t>
            </w:r>
            <w:r w:rsidR="00DF7EBE" w:rsidRPr="007F629F">
              <w:t>Spend_RHC_3Ys_ERPspec_</w:t>
            </w:r>
            <w:proofErr w:type="gramStart"/>
            <w:r w:rsidR="00DF7EBE" w:rsidRPr="007F629F">
              <w:t>Dist</w:t>
            </w:r>
            <w:r w:rsidR="00DF7EBE" w:rsidRPr="007F629F" w:rsidDel="00DF7EBE">
              <w:t xml:space="preserve"> </w:t>
            </w:r>
            <w:r w:rsidR="00DF7EBE" w:rsidRPr="007F629F">
              <w:t xml:space="preserve"> /</w:t>
            </w:r>
            <w:proofErr w:type="gramEnd"/>
            <w:r w:rsidR="00DF7EBE" w:rsidRPr="007F629F">
              <w:t xml:space="preserve"> </w:t>
            </w:r>
            <w:proofErr w:type="spellStart"/>
            <w:r w:rsidR="00DF7EBE" w:rsidRPr="007F629F">
              <w:t>Districts_RHC</w:t>
            </w:r>
            <w:proofErr w:type="spellEnd"/>
          </w:p>
          <w:p w14:paraId="117E5B50" w14:textId="6A60FD92" w:rsidR="005A7B5F" w:rsidRDefault="005A7B5F" w:rsidP="005A7B5F">
            <w:r w:rsidRPr="007F629F">
              <w:t>Otherwise = 0</w:t>
            </w:r>
          </w:p>
        </w:tc>
        <w:tc>
          <w:tcPr>
            <w:tcW w:w="2914" w:type="dxa"/>
          </w:tcPr>
          <w:p w14:paraId="3781BF17" w14:textId="77777777" w:rsidR="005A7B5F" w:rsidRDefault="005A7B5F" w:rsidP="005A7B5F"/>
        </w:tc>
      </w:tr>
      <w:tr w:rsidR="005A7B5F" w14:paraId="2FC1B1A7" w14:textId="77777777" w:rsidTr="003A7F6C">
        <w:tc>
          <w:tcPr>
            <w:tcW w:w="421" w:type="dxa"/>
          </w:tcPr>
          <w:p w14:paraId="63A8ADDD" w14:textId="77777777" w:rsidR="005A7B5F" w:rsidRDefault="005A7B5F" w:rsidP="005A7B5F">
            <w:pPr>
              <w:pStyle w:val="ListParagraph"/>
              <w:numPr>
                <w:ilvl w:val="0"/>
                <w:numId w:val="3"/>
              </w:numPr>
              <w:ind w:left="0" w:firstLine="0"/>
            </w:pPr>
          </w:p>
        </w:tc>
        <w:tc>
          <w:tcPr>
            <w:tcW w:w="2397" w:type="dxa"/>
          </w:tcPr>
          <w:p w14:paraId="5922D731" w14:textId="735A694C" w:rsidR="005A7B5F" w:rsidRPr="0034631C" w:rsidRDefault="005A7B5F" w:rsidP="005A7B5F">
            <w:r w:rsidRPr="0034631C">
              <w:t>Spnd_RHC_3Ys_ERPspec_Obongi</w:t>
            </w:r>
          </w:p>
        </w:tc>
        <w:tc>
          <w:tcPr>
            <w:tcW w:w="3284" w:type="dxa"/>
          </w:tcPr>
          <w:p w14:paraId="25ECC6CC" w14:textId="0AC48BFD" w:rsidR="005A7B5F" w:rsidRDefault="005A7B5F" w:rsidP="005A7B5F">
            <w:r>
              <w:t xml:space="preserve">If </w:t>
            </w:r>
            <w:proofErr w:type="spellStart"/>
            <w:r>
              <w:t>Obongi</w:t>
            </w:r>
            <w:proofErr w:type="spellEnd"/>
            <w:r>
              <w:t xml:space="preserve"> is selected</w:t>
            </w:r>
          </w:p>
          <w:p w14:paraId="07934426" w14:textId="0A0D5127"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28A65FD3" w14:textId="37AA1695" w:rsidR="005A7B5F" w:rsidRDefault="005A7B5F" w:rsidP="005A7B5F">
            <w:r>
              <w:t>Otherwise = 0</w:t>
            </w:r>
          </w:p>
        </w:tc>
        <w:tc>
          <w:tcPr>
            <w:tcW w:w="2914" w:type="dxa"/>
          </w:tcPr>
          <w:p w14:paraId="11B6E025" w14:textId="77777777" w:rsidR="005A7B5F" w:rsidRDefault="005A7B5F" w:rsidP="005A7B5F"/>
        </w:tc>
      </w:tr>
      <w:tr w:rsidR="005A7B5F" w14:paraId="52032446" w14:textId="77777777" w:rsidTr="003A7F6C">
        <w:tc>
          <w:tcPr>
            <w:tcW w:w="421" w:type="dxa"/>
          </w:tcPr>
          <w:p w14:paraId="26E7FF2D" w14:textId="77777777" w:rsidR="005A7B5F" w:rsidRDefault="005A7B5F" w:rsidP="005A7B5F">
            <w:pPr>
              <w:pStyle w:val="ListParagraph"/>
              <w:numPr>
                <w:ilvl w:val="0"/>
                <w:numId w:val="3"/>
              </w:numPr>
              <w:ind w:left="0" w:firstLine="0"/>
            </w:pPr>
          </w:p>
        </w:tc>
        <w:tc>
          <w:tcPr>
            <w:tcW w:w="2397" w:type="dxa"/>
          </w:tcPr>
          <w:p w14:paraId="2D3523CF" w14:textId="6E8678B3" w:rsidR="005A7B5F" w:rsidRPr="0034631C" w:rsidRDefault="005A7B5F" w:rsidP="005A7B5F">
            <w:r w:rsidRPr="0034631C">
              <w:t>Spnd_RHC_3Ys_ERPspec_Yumbe</w:t>
            </w:r>
          </w:p>
        </w:tc>
        <w:tc>
          <w:tcPr>
            <w:tcW w:w="3284" w:type="dxa"/>
          </w:tcPr>
          <w:p w14:paraId="1331357D" w14:textId="645EABB7" w:rsidR="005A7B5F" w:rsidRDefault="005A7B5F" w:rsidP="005A7B5F">
            <w:r>
              <w:t xml:space="preserve">If </w:t>
            </w:r>
            <w:proofErr w:type="spellStart"/>
            <w:r>
              <w:t>Yumbe</w:t>
            </w:r>
            <w:proofErr w:type="spellEnd"/>
            <w:r>
              <w:t xml:space="preserve"> is selected</w:t>
            </w:r>
          </w:p>
          <w:p w14:paraId="61DDAA57" w14:textId="51A64E3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AAB9A75" w14:textId="0FDCB2B6" w:rsidR="005A7B5F" w:rsidRDefault="005A7B5F" w:rsidP="005A7B5F">
            <w:r>
              <w:t>Otherwise = 0</w:t>
            </w:r>
          </w:p>
        </w:tc>
        <w:tc>
          <w:tcPr>
            <w:tcW w:w="2914" w:type="dxa"/>
          </w:tcPr>
          <w:p w14:paraId="545167AC" w14:textId="77777777" w:rsidR="005A7B5F" w:rsidRDefault="005A7B5F" w:rsidP="005A7B5F"/>
        </w:tc>
      </w:tr>
      <w:tr w:rsidR="005A7B5F" w14:paraId="59BACB50" w14:textId="77777777" w:rsidTr="003A7F6C">
        <w:tc>
          <w:tcPr>
            <w:tcW w:w="421" w:type="dxa"/>
          </w:tcPr>
          <w:p w14:paraId="78F04C8F" w14:textId="77777777" w:rsidR="005A7B5F" w:rsidRDefault="005A7B5F" w:rsidP="005A7B5F">
            <w:pPr>
              <w:ind w:left="360"/>
            </w:pPr>
          </w:p>
        </w:tc>
        <w:tc>
          <w:tcPr>
            <w:tcW w:w="2397" w:type="dxa"/>
          </w:tcPr>
          <w:p w14:paraId="35B5F0AD" w14:textId="5EF14A1B" w:rsidR="005A7B5F" w:rsidRPr="007F629F" w:rsidRDefault="00320155" w:rsidP="005A7B5F">
            <w:r w:rsidRPr="007F629F">
              <w:t>QA check</w:t>
            </w:r>
          </w:p>
        </w:tc>
        <w:tc>
          <w:tcPr>
            <w:tcW w:w="3284" w:type="dxa"/>
          </w:tcPr>
          <w:p w14:paraId="1FDEF7E3" w14:textId="214C0B17" w:rsidR="005A7B5F" w:rsidRPr="007F629F" w:rsidRDefault="00320155" w:rsidP="005A7B5F">
            <w:r w:rsidRPr="007F629F">
              <w:t>Sum of the Spnd_RHC_3Ys_ERPspec_[</w:t>
            </w:r>
            <w:proofErr w:type="spellStart"/>
            <w:r w:rsidRPr="007F629F">
              <w:t>distX</w:t>
            </w:r>
            <w:proofErr w:type="spellEnd"/>
            <w:r w:rsidRPr="007F629F">
              <w:t>] = Spend_RHC_3Ys_ERPspec_Dist</w:t>
            </w:r>
          </w:p>
        </w:tc>
        <w:tc>
          <w:tcPr>
            <w:tcW w:w="2914" w:type="dxa"/>
          </w:tcPr>
          <w:p w14:paraId="47D88D8A" w14:textId="77777777" w:rsidR="005A7B5F" w:rsidRDefault="005A7B5F" w:rsidP="005A7B5F"/>
        </w:tc>
      </w:tr>
      <w:tr w:rsidR="009B2B45" w14:paraId="14691171" w14:textId="77777777" w:rsidTr="00FD1981">
        <w:tc>
          <w:tcPr>
            <w:tcW w:w="421" w:type="dxa"/>
          </w:tcPr>
          <w:p w14:paraId="36C3124F" w14:textId="77777777" w:rsidR="009B2B45" w:rsidRDefault="009B2B45" w:rsidP="005A7B5F">
            <w:pPr>
              <w:ind w:left="360"/>
            </w:pPr>
          </w:p>
        </w:tc>
        <w:tc>
          <w:tcPr>
            <w:tcW w:w="2397" w:type="dxa"/>
            <w:shd w:val="clear" w:color="auto" w:fill="D9D9D9" w:themeFill="background1" w:themeFillShade="D9"/>
          </w:tcPr>
          <w:p w14:paraId="74A2234F" w14:textId="46E1E12B" w:rsidR="009B2B45" w:rsidRPr="00320155" w:rsidRDefault="009B2B45" w:rsidP="005A7B5F">
            <w:pPr>
              <w:rPr>
                <w:highlight w:val="yellow"/>
              </w:rPr>
            </w:pPr>
            <w:r w:rsidRPr="00FD1981">
              <w:t>ERP specific spending by year</w:t>
            </w:r>
          </w:p>
        </w:tc>
        <w:tc>
          <w:tcPr>
            <w:tcW w:w="3284" w:type="dxa"/>
            <w:shd w:val="clear" w:color="auto" w:fill="D9D9D9" w:themeFill="background1" w:themeFillShade="D9"/>
          </w:tcPr>
          <w:p w14:paraId="0B3179E6" w14:textId="77777777" w:rsidR="009B2B45" w:rsidRPr="00320155" w:rsidRDefault="009B2B45" w:rsidP="005A7B5F">
            <w:pPr>
              <w:rPr>
                <w:highlight w:val="yellow"/>
              </w:rPr>
            </w:pPr>
          </w:p>
        </w:tc>
        <w:tc>
          <w:tcPr>
            <w:tcW w:w="2914" w:type="dxa"/>
            <w:shd w:val="clear" w:color="auto" w:fill="D9D9D9" w:themeFill="background1" w:themeFillShade="D9"/>
          </w:tcPr>
          <w:p w14:paraId="041E2B20" w14:textId="77777777" w:rsidR="009B2B45" w:rsidRDefault="009B2B45" w:rsidP="005A7B5F"/>
        </w:tc>
      </w:tr>
      <w:tr w:rsidR="00836EB5" w14:paraId="0A343602" w14:textId="77777777" w:rsidTr="0030659D">
        <w:tc>
          <w:tcPr>
            <w:tcW w:w="421" w:type="dxa"/>
          </w:tcPr>
          <w:p w14:paraId="69AD013B" w14:textId="77777777" w:rsidR="00836EB5" w:rsidRDefault="00836EB5" w:rsidP="0030659D">
            <w:pPr>
              <w:pStyle w:val="ListParagraph"/>
              <w:numPr>
                <w:ilvl w:val="0"/>
                <w:numId w:val="3"/>
              </w:numPr>
              <w:ind w:left="0" w:firstLine="0"/>
            </w:pPr>
          </w:p>
        </w:tc>
        <w:tc>
          <w:tcPr>
            <w:tcW w:w="2397" w:type="dxa"/>
          </w:tcPr>
          <w:p w14:paraId="2D151ED5" w14:textId="56ED0276" w:rsidR="00836EB5" w:rsidRPr="00DC11F1" w:rsidRDefault="00836EB5" w:rsidP="0030659D">
            <w:pPr>
              <w:rPr>
                <w:highlight w:val="green"/>
              </w:rPr>
            </w:pPr>
            <w:r w:rsidRPr="00DC11F1">
              <w:rPr>
                <w:highlight w:val="green"/>
              </w:rPr>
              <w:t>Spend_RHC_Y0_ERPspec</w:t>
            </w:r>
          </w:p>
        </w:tc>
        <w:tc>
          <w:tcPr>
            <w:tcW w:w="3284" w:type="dxa"/>
          </w:tcPr>
          <w:p w14:paraId="1C6F1518" w14:textId="77293DF8" w:rsidR="00287D84" w:rsidRDefault="00836EB5" w:rsidP="00287D84">
            <w:r>
              <w:t>=</w:t>
            </w:r>
            <w:r w:rsidR="00287D84">
              <w:t xml:space="preserve"> A * B * C</w:t>
            </w:r>
          </w:p>
          <w:p w14:paraId="043B5087" w14:textId="77777777" w:rsidR="00287D84" w:rsidRDefault="00287D84" w:rsidP="00287D84"/>
          <w:p w14:paraId="2B6679D9" w14:textId="77777777" w:rsidR="00287D84" w:rsidRDefault="00287D84" w:rsidP="00287D84">
            <w:r>
              <w:t xml:space="preserve">A = </w:t>
            </w:r>
            <w:r w:rsidR="00836EB5" w:rsidRPr="0034631C">
              <w:t>Spent_0_all</w:t>
            </w:r>
            <w:r w:rsidR="00836EB5">
              <w:t xml:space="preserve"> </w:t>
            </w:r>
          </w:p>
          <w:p w14:paraId="06F6142E" w14:textId="12E662BC" w:rsidR="00287D84" w:rsidRDefault="00287D84" w:rsidP="00287D84">
            <w:r>
              <w:t xml:space="preserve">B = </w:t>
            </w:r>
            <w:proofErr w:type="spellStart"/>
            <w:r w:rsidR="00836EB5">
              <w:t>Spendprop_RHC_all</w:t>
            </w:r>
            <w:proofErr w:type="spellEnd"/>
            <w:r>
              <w:t xml:space="preserve"> </w:t>
            </w:r>
          </w:p>
          <w:p w14:paraId="0F506FC8" w14:textId="5EAE322C" w:rsidR="00836EB5" w:rsidRPr="00FD1981" w:rsidRDefault="00287D84" w:rsidP="00FD1981">
            <w:r>
              <w:t>C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tc>
        <w:tc>
          <w:tcPr>
            <w:tcW w:w="2914" w:type="dxa"/>
          </w:tcPr>
          <w:p w14:paraId="1BDD0C79" w14:textId="77777777" w:rsidR="00836EB5" w:rsidRDefault="00836EB5" w:rsidP="0030659D"/>
        </w:tc>
      </w:tr>
      <w:tr w:rsidR="00836EB5" w14:paraId="16BD71F9" w14:textId="77777777" w:rsidTr="0030659D">
        <w:tc>
          <w:tcPr>
            <w:tcW w:w="421" w:type="dxa"/>
          </w:tcPr>
          <w:p w14:paraId="533E1342" w14:textId="77777777" w:rsidR="00836EB5" w:rsidRDefault="00836EB5" w:rsidP="0030659D">
            <w:pPr>
              <w:pStyle w:val="ListParagraph"/>
              <w:numPr>
                <w:ilvl w:val="0"/>
                <w:numId w:val="3"/>
              </w:numPr>
              <w:ind w:left="0" w:firstLine="0"/>
            </w:pPr>
          </w:p>
        </w:tc>
        <w:tc>
          <w:tcPr>
            <w:tcW w:w="2397" w:type="dxa"/>
          </w:tcPr>
          <w:p w14:paraId="0F75A724" w14:textId="6F449385" w:rsidR="00836EB5" w:rsidRPr="0034631C" w:rsidRDefault="00287D84" w:rsidP="0030659D">
            <w:r w:rsidRPr="0034631C">
              <w:t>Spend_RHC_</w:t>
            </w:r>
            <w:r>
              <w:t>Y1</w:t>
            </w:r>
            <w:r w:rsidRPr="0034631C">
              <w:t>_ERPspec</w:t>
            </w:r>
          </w:p>
        </w:tc>
        <w:tc>
          <w:tcPr>
            <w:tcW w:w="3284" w:type="dxa"/>
          </w:tcPr>
          <w:p w14:paraId="5B2A404A" w14:textId="77777777" w:rsidR="00287D84" w:rsidRDefault="00287D84" w:rsidP="00287D84">
            <w:r>
              <w:t>= A * B * C</w:t>
            </w:r>
          </w:p>
          <w:p w14:paraId="7EF13118" w14:textId="77777777" w:rsidR="00287D84" w:rsidRDefault="00287D84" w:rsidP="00287D84"/>
          <w:p w14:paraId="05F55A3C" w14:textId="4E2BDC57" w:rsidR="00287D84" w:rsidRDefault="00287D84" w:rsidP="00287D84">
            <w:r>
              <w:t xml:space="preserve">A = </w:t>
            </w:r>
            <w:r w:rsidRPr="0034631C">
              <w:t>Spent_</w:t>
            </w:r>
            <w:r>
              <w:t>1</w:t>
            </w:r>
            <w:r w:rsidRPr="0034631C">
              <w:t>_all</w:t>
            </w:r>
            <w:r>
              <w:t xml:space="preserve"> </w:t>
            </w:r>
          </w:p>
          <w:p w14:paraId="309374A8" w14:textId="77777777" w:rsidR="00287D84" w:rsidRDefault="00287D84" w:rsidP="00287D84">
            <w:r>
              <w:t xml:space="preserve">B = </w:t>
            </w:r>
            <w:proofErr w:type="spellStart"/>
            <w:r>
              <w:t>Spendprop_RHC_all</w:t>
            </w:r>
            <w:proofErr w:type="spellEnd"/>
            <w:r>
              <w:t xml:space="preserve"> </w:t>
            </w:r>
          </w:p>
          <w:p w14:paraId="2F99D397" w14:textId="03B0C6AF" w:rsidR="00836EB5" w:rsidRDefault="00287D84" w:rsidP="00287D84">
            <w:r>
              <w:t>C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tc>
        <w:tc>
          <w:tcPr>
            <w:tcW w:w="2914" w:type="dxa"/>
          </w:tcPr>
          <w:p w14:paraId="3B571495" w14:textId="77777777" w:rsidR="00836EB5" w:rsidRDefault="00836EB5" w:rsidP="0030659D"/>
        </w:tc>
      </w:tr>
      <w:tr w:rsidR="00836EB5" w14:paraId="6749E15C" w14:textId="77777777" w:rsidTr="0030659D">
        <w:tc>
          <w:tcPr>
            <w:tcW w:w="421" w:type="dxa"/>
          </w:tcPr>
          <w:p w14:paraId="7CCA08C3" w14:textId="77777777" w:rsidR="00836EB5" w:rsidRDefault="00836EB5" w:rsidP="0030659D">
            <w:pPr>
              <w:pStyle w:val="ListParagraph"/>
              <w:numPr>
                <w:ilvl w:val="0"/>
                <w:numId w:val="3"/>
              </w:numPr>
              <w:ind w:left="0" w:firstLine="0"/>
            </w:pPr>
          </w:p>
        </w:tc>
        <w:tc>
          <w:tcPr>
            <w:tcW w:w="2397" w:type="dxa"/>
          </w:tcPr>
          <w:p w14:paraId="6DBF2097" w14:textId="4824EF71" w:rsidR="00836EB5" w:rsidRPr="0034631C" w:rsidRDefault="00287D84" w:rsidP="0030659D">
            <w:r w:rsidRPr="0034631C">
              <w:t>Spend_RHC_</w:t>
            </w:r>
            <w:r>
              <w:t>Y2</w:t>
            </w:r>
            <w:r w:rsidRPr="0034631C">
              <w:t>_ERPspec</w:t>
            </w:r>
          </w:p>
        </w:tc>
        <w:tc>
          <w:tcPr>
            <w:tcW w:w="3284" w:type="dxa"/>
          </w:tcPr>
          <w:p w14:paraId="35B76E2D" w14:textId="77777777" w:rsidR="00287D84" w:rsidRDefault="00287D84" w:rsidP="00287D84">
            <w:r>
              <w:t>= A * B * C</w:t>
            </w:r>
          </w:p>
          <w:p w14:paraId="590A8771" w14:textId="77777777" w:rsidR="00287D84" w:rsidRDefault="00287D84" w:rsidP="00287D84"/>
          <w:p w14:paraId="03FAE4C1" w14:textId="6D3951DC" w:rsidR="00287D84" w:rsidRDefault="00287D84" w:rsidP="00287D84">
            <w:r>
              <w:t xml:space="preserve">A = </w:t>
            </w:r>
            <w:r w:rsidRPr="0034631C">
              <w:t>Spent_</w:t>
            </w:r>
            <w:r>
              <w:t>2</w:t>
            </w:r>
            <w:r w:rsidRPr="0034631C">
              <w:t>_all</w:t>
            </w:r>
            <w:r>
              <w:t xml:space="preserve"> </w:t>
            </w:r>
          </w:p>
          <w:p w14:paraId="4B266667" w14:textId="77777777" w:rsidR="00287D84" w:rsidRDefault="00287D84" w:rsidP="00287D84">
            <w:r>
              <w:t xml:space="preserve">B = </w:t>
            </w:r>
            <w:proofErr w:type="spellStart"/>
            <w:r>
              <w:t>Spendprop_RHC_all</w:t>
            </w:r>
            <w:proofErr w:type="spellEnd"/>
            <w:r>
              <w:t xml:space="preserve"> </w:t>
            </w:r>
          </w:p>
          <w:p w14:paraId="58523585" w14:textId="2FC2C938" w:rsidR="00836EB5" w:rsidRDefault="00287D84" w:rsidP="00287D84">
            <w:r>
              <w:t>C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tc>
        <w:tc>
          <w:tcPr>
            <w:tcW w:w="2914" w:type="dxa"/>
          </w:tcPr>
          <w:p w14:paraId="64DC021C" w14:textId="77777777" w:rsidR="00836EB5" w:rsidRDefault="00836EB5" w:rsidP="0030659D"/>
        </w:tc>
      </w:tr>
      <w:tr w:rsidR="00836EB5" w14:paraId="3CECBE81" w14:textId="77777777" w:rsidTr="0030659D">
        <w:tc>
          <w:tcPr>
            <w:tcW w:w="421" w:type="dxa"/>
          </w:tcPr>
          <w:p w14:paraId="1857638F" w14:textId="77777777" w:rsidR="00836EB5" w:rsidRDefault="00836EB5" w:rsidP="007F629F">
            <w:pPr>
              <w:pStyle w:val="ListParagraph"/>
              <w:ind w:left="0"/>
            </w:pPr>
          </w:p>
        </w:tc>
        <w:tc>
          <w:tcPr>
            <w:tcW w:w="2397" w:type="dxa"/>
          </w:tcPr>
          <w:p w14:paraId="6B933652" w14:textId="5277BAB5" w:rsidR="00836EB5" w:rsidRPr="0034631C" w:rsidRDefault="00287D84" w:rsidP="0030659D">
            <w:r>
              <w:t>QA check:</w:t>
            </w:r>
          </w:p>
        </w:tc>
        <w:tc>
          <w:tcPr>
            <w:tcW w:w="3284" w:type="dxa"/>
          </w:tcPr>
          <w:p w14:paraId="552DAD93" w14:textId="77777777" w:rsidR="00287D84" w:rsidRDefault="00287D84" w:rsidP="0030659D">
            <w:r w:rsidRPr="00320155">
              <w:rPr>
                <w:highlight w:val="yellow"/>
              </w:rPr>
              <w:t xml:space="preserve">Sum of the </w:t>
            </w:r>
            <w:r w:rsidRPr="0034631C">
              <w:t>Spend_RHC_</w:t>
            </w:r>
            <w:r>
              <w:t>Y0</w:t>
            </w:r>
            <w:r w:rsidRPr="0034631C">
              <w:t>_ERPspec</w:t>
            </w:r>
            <w:r>
              <w:t xml:space="preserve"> + </w:t>
            </w:r>
            <w:r w:rsidRPr="0034631C">
              <w:t>Spend_RHC_</w:t>
            </w:r>
            <w:r>
              <w:t>Y1</w:t>
            </w:r>
            <w:r w:rsidRPr="0034631C">
              <w:t>_ERPspec</w:t>
            </w:r>
            <w:r>
              <w:t xml:space="preserve"> + </w:t>
            </w:r>
            <w:r w:rsidRPr="0034631C">
              <w:t>Spend_RHC_</w:t>
            </w:r>
            <w:r>
              <w:t>Y2</w:t>
            </w:r>
            <w:r w:rsidRPr="0034631C">
              <w:t>_ERPspec</w:t>
            </w:r>
            <w:r>
              <w:t xml:space="preserve"> </w:t>
            </w:r>
          </w:p>
          <w:p w14:paraId="0997CBAC" w14:textId="45C17EAA" w:rsidR="00287D84" w:rsidRPr="00FD1981" w:rsidRDefault="00287D84" w:rsidP="0030659D">
            <w:r>
              <w:t>= Spend_RHC_3Ys_ERPspec</w:t>
            </w:r>
          </w:p>
        </w:tc>
        <w:tc>
          <w:tcPr>
            <w:tcW w:w="2914" w:type="dxa"/>
          </w:tcPr>
          <w:p w14:paraId="1F6D3DE8" w14:textId="77777777" w:rsidR="00836EB5" w:rsidRDefault="00836EB5" w:rsidP="0030659D"/>
        </w:tc>
      </w:tr>
      <w:tr w:rsidR="009B2B45" w14:paraId="531FDCF0" w14:textId="77777777" w:rsidTr="003A7F6C">
        <w:tc>
          <w:tcPr>
            <w:tcW w:w="421" w:type="dxa"/>
          </w:tcPr>
          <w:p w14:paraId="277F3203" w14:textId="77777777" w:rsidR="009B2B45" w:rsidRDefault="009B2B45" w:rsidP="005A7B5F">
            <w:pPr>
              <w:ind w:left="360"/>
            </w:pPr>
          </w:p>
        </w:tc>
        <w:tc>
          <w:tcPr>
            <w:tcW w:w="2397" w:type="dxa"/>
          </w:tcPr>
          <w:p w14:paraId="55AE58E2" w14:textId="77777777" w:rsidR="009B2B45" w:rsidRPr="00320155" w:rsidRDefault="009B2B45" w:rsidP="005A7B5F">
            <w:pPr>
              <w:rPr>
                <w:highlight w:val="yellow"/>
              </w:rPr>
            </w:pPr>
          </w:p>
        </w:tc>
        <w:tc>
          <w:tcPr>
            <w:tcW w:w="3284" w:type="dxa"/>
          </w:tcPr>
          <w:p w14:paraId="1C94ADFF" w14:textId="77777777" w:rsidR="009B2B45" w:rsidRPr="00320155" w:rsidRDefault="009B2B45" w:rsidP="005A7B5F">
            <w:pPr>
              <w:rPr>
                <w:highlight w:val="yellow"/>
              </w:rPr>
            </w:pPr>
          </w:p>
        </w:tc>
        <w:tc>
          <w:tcPr>
            <w:tcW w:w="2914" w:type="dxa"/>
          </w:tcPr>
          <w:p w14:paraId="0EE3C597" w14:textId="77777777" w:rsidR="009B2B45" w:rsidRDefault="009B2B45" w:rsidP="005A7B5F"/>
        </w:tc>
      </w:tr>
      <w:tr w:rsidR="009B2B45" w14:paraId="4807646C" w14:textId="77777777" w:rsidTr="003A7F6C">
        <w:tc>
          <w:tcPr>
            <w:tcW w:w="421" w:type="dxa"/>
          </w:tcPr>
          <w:p w14:paraId="6A94AFF6" w14:textId="77777777" w:rsidR="009B2B45" w:rsidRDefault="009B2B45" w:rsidP="005A7B5F">
            <w:pPr>
              <w:ind w:left="360"/>
            </w:pPr>
          </w:p>
        </w:tc>
        <w:tc>
          <w:tcPr>
            <w:tcW w:w="2397" w:type="dxa"/>
          </w:tcPr>
          <w:p w14:paraId="652F4F4D" w14:textId="77777777" w:rsidR="009B2B45" w:rsidRPr="00320155" w:rsidRDefault="009B2B45" w:rsidP="005A7B5F">
            <w:pPr>
              <w:rPr>
                <w:highlight w:val="yellow"/>
              </w:rPr>
            </w:pPr>
          </w:p>
        </w:tc>
        <w:tc>
          <w:tcPr>
            <w:tcW w:w="3284" w:type="dxa"/>
          </w:tcPr>
          <w:p w14:paraId="63021C21" w14:textId="77777777" w:rsidR="009B2B45" w:rsidRPr="00320155" w:rsidRDefault="009B2B45" w:rsidP="005A7B5F">
            <w:pPr>
              <w:rPr>
                <w:highlight w:val="yellow"/>
              </w:rPr>
            </w:pPr>
          </w:p>
        </w:tc>
        <w:tc>
          <w:tcPr>
            <w:tcW w:w="2914" w:type="dxa"/>
          </w:tcPr>
          <w:p w14:paraId="62FE120D" w14:textId="77777777" w:rsidR="009B2B45" w:rsidRDefault="009B2B45" w:rsidP="005A7B5F"/>
        </w:tc>
      </w:tr>
      <w:tr w:rsidR="009B2B45" w14:paraId="0F21CB3C" w14:textId="77777777" w:rsidTr="003A7F6C">
        <w:tc>
          <w:tcPr>
            <w:tcW w:w="421" w:type="dxa"/>
          </w:tcPr>
          <w:p w14:paraId="38F1BFE3" w14:textId="77777777" w:rsidR="009B2B45" w:rsidRDefault="009B2B45" w:rsidP="005A7B5F">
            <w:pPr>
              <w:ind w:left="360"/>
            </w:pPr>
          </w:p>
        </w:tc>
        <w:tc>
          <w:tcPr>
            <w:tcW w:w="2397" w:type="dxa"/>
          </w:tcPr>
          <w:p w14:paraId="2D5B3EC2" w14:textId="77777777" w:rsidR="009B2B45" w:rsidRPr="00320155" w:rsidRDefault="009B2B45" w:rsidP="005A7B5F">
            <w:pPr>
              <w:rPr>
                <w:highlight w:val="yellow"/>
              </w:rPr>
            </w:pPr>
          </w:p>
        </w:tc>
        <w:tc>
          <w:tcPr>
            <w:tcW w:w="3284" w:type="dxa"/>
          </w:tcPr>
          <w:p w14:paraId="20836368" w14:textId="77777777" w:rsidR="009B2B45" w:rsidRPr="00320155" w:rsidRDefault="009B2B45" w:rsidP="005A7B5F">
            <w:pPr>
              <w:rPr>
                <w:highlight w:val="yellow"/>
              </w:rPr>
            </w:pPr>
          </w:p>
        </w:tc>
        <w:tc>
          <w:tcPr>
            <w:tcW w:w="2914" w:type="dxa"/>
          </w:tcPr>
          <w:p w14:paraId="6B8958D5" w14:textId="77777777" w:rsidR="009B2B45" w:rsidRDefault="009B2B45" w:rsidP="005A7B5F"/>
        </w:tc>
      </w:tr>
    </w:tbl>
    <w:p w14:paraId="40287C2B" w14:textId="7BC19D13" w:rsidR="00AF610D" w:rsidRDefault="00AF610D">
      <w:pPr>
        <w:rPr>
          <w:b/>
          <w:bCs/>
        </w:rPr>
      </w:pPr>
    </w:p>
    <w:p w14:paraId="0DB4AA8C" w14:textId="3FA70F4E" w:rsidR="004369F9" w:rsidRDefault="004369F9" w:rsidP="003E12E1">
      <w:pPr>
        <w:pStyle w:val="Heading2"/>
      </w:pPr>
      <w:r>
        <w:t xml:space="preserve">Table 3 Details of Donors </w:t>
      </w:r>
      <w:r w:rsidR="0070568C">
        <w:t>and implementers</w:t>
      </w:r>
    </w:p>
    <w:tbl>
      <w:tblPr>
        <w:tblStyle w:val="TableGrid"/>
        <w:tblW w:w="0" w:type="auto"/>
        <w:tblLayout w:type="fixed"/>
        <w:tblLook w:val="04A0" w:firstRow="1" w:lastRow="0" w:firstColumn="1" w:lastColumn="0" w:noHBand="0" w:noVBand="1"/>
      </w:tblPr>
      <w:tblGrid>
        <w:gridCol w:w="421"/>
        <w:gridCol w:w="2397"/>
        <w:gridCol w:w="3284"/>
        <w:gridCol w:w="2914"/>
      </w:tblGrid>
      <w:tr w:rsidR="004369F9" w14:paraId="2B459BF8" w14:textId="77777777" w:rsidTr="00335A9F">
        <w:tc>
          <w:tcPr>
            <w:tcW w:w="421" w:type="dxa"/>
          </w:tcPr>
          <w:p w14:paraId="66FF774D" w14:textId="77777777" w:rsidR="004369F9" w:rsidRDefault="004369F9" w:rsidP="00335A9F">
            <w:r>
              <w:t>#</w:t>
            </w:r>
          </w:p>
        </w:tc>
        <w:tc>
          <w:tcPr>
            <w:tcW w:w="2397" w:type="dxa"/>
          </w:tcPr>
          <w:p w14:paraId="7190B8E2" w14:textId="77777777" w:rsidR="004369F9" w:rsidRDefault="004369F9" w:rsidP="00335A9F">
            <w:r>
              <w:t>Variable/indicator</w:t>
            </w:r>
          </w:p>
        </w:tc>
        <w:tc>
          <w:tcPr>
            <w:tcW w:w="3284" w:type="dxa"/>
          </w:tcPr>
          <w:p w14:paraId="5811B63A" w14:textId="77777777" w:rsidR="004369F9" w:rsidRDefault="004369F9" w:rsidP="00335A9F">
            <w:r>
              <w:t>How?</w:t>
            </w:r>
          </w:p>
        </w:tc>
        <w:tc>
          <w:tcPr>
            <w:tcW w:w="2914" w:type="dxa"/>
          </w:tcPr>
          <w:p w14:paraId="3A88C04A" w14:textId="77777777" w:rsidR="004369F9" w:rsidRDefault="004369F9" w:rsidP="00335A9F">
            <w:r>
              <w:t>Why?</w:t>
            </w:r>
          </w:p>
        </w:tc>
      </w:tr>
      <w:tr w:rsidR="004369F9" w14:paraId="5AC00730" w14:textId="77777777" w:rsidTr="00335A9F">
        <w:tc>
          <w:tcPr>
            <w:tcW w:w="421" w:type="dxa"/>
          </w:tcPr>
          <w:p w14:paraId="287D3EB4" w14:textId="77777777" w:rsidR="004369F9" w:rsidRDefault="004369F9" w:rsidP="00335A9F"/>
        </w:tc>
        <w:tc>
          <w:tcPr>
            <w:tcW w:w="2397" w:type="dxa"/>
            <w:shd w:val="clear" w:color="auto" w:fill="D9D9D9" w:themeFill="background1" w:themeFillShade="D9"/>
          </w:tcPr>
          <w:p w14:paraId="67DB4F69" w14:textId="77777777" w:rsidR="004369F9" w:rsidRDefault="004369F9" w:rsidP="00335A9F">
            <w:r>
              <w:t>ERP specific spending by outcome area</w:t>
            </w:r>
          </w:p>
        </w:tc>
        <w:tc>
          <w:tcPr>
            <w:tcW w:w="3284" w:type="dxa"/>
            <w:shd w:val="clear" w:color="auto" w:fill="D9D9D9" w:themeFill="background1" w:themeFillShade="D9"/>
          </w:tcPr>
          <w:p w14:paraId="63826F0C" w14:textId="77777777" w:rsidR="004369F9" w:rsidRDefault="004369F9" w:rsidP="00335A9F"/>
        </w:tc>
        <w:tc>
          <w:tcPr>
            <w:tcW w:w="2914" w:type="dxa"/>
            <w:shd w:val="clear" w:color="auto" w:fill="D9D9D9" w:themeFill="background1" w:themeFillShade="D9"/>
          </w:tcPr>
          <w:p w14:paraId="1DEAFB86" w14:textId="77777777" w:rsidR="004369F9" w:rsidRDefault="004369F9" w:rsidP="00335A9F"/>
        </w:tc>
      </w:tr>
      <w:tr w:rsidR="004369F9" w14:paraId="2C862C14" w14:textId="77777777" w:rsidTr="00335A9F">
        <w:tc>
          <w:tcPr>
            <w:tcW w:w="421" w:type="dxa"/>
          </w:tcPr>
          <w:p w14:paraId="13E0AF88" w14:textId="77777777" w:rsidR="004369F9" w:rsidRDefault="004369F9" w:rsidP="00335A9F">
            <w:pPr>
              <w:pStyle w:val="ListParagraph"/>
              <w:numPr>
                <w:ilvl w:val="0"/>
                <w:numId w:val="3"/>
              </w:numPr>
              <w:ind w:left="0" w:firstLine="0"/>
            </w:pPr>
          </w:p>
        </w:tc>
        <w:tc>
          <w:tcPr>
            <w:tcW w:w="2397" w:type="dxa"/>
          </w:tcPr>
          <w:p w14:paraId="2DBAA7E2" w14:textId="26F53524" w:rsidR="004369F9" w:rsidRPr="0070568C" w:rsidRDefault="004369F9" w:rsidP="00335A9F">
            <w:proofErr w:type="spellStart"/>
            <w:r w:rsidRPr="0070568C">
              <w:t>Donor_category</w:t>
            </w:r>
            <w:proofErr w:type="spellEnd"/>
            <w:r w:rsidRPr="0070568C">
              <w:t xml:space="preserve"> X</w:t>
            </w:r>
          </w:p>
        </w:tc>
        <w:tc>
          <w:tcPr>
            <w:tcW w:w="3284" w:type="dxa"/>
          </w:tcPr>
          <w:p w14:paraId="36F23752" w14:textId="2CDFC6FE" w:rsidR="004369F9" w:rsidRDefault="004369F9" w:rsidP="004369F9">
            <w:r>
              <w:t>= Labels the donor X according to the categories list</w:t>
            </w:r>
          </w:p>
        </w:tc>
        <w:tc>
          <w:tcPr>
            <w:tcW w:w="2914" w:type="dxa"/>
          </w:tcPr>
          <w:p w14:paraId="05411318" w14:textId="12A7C031" w:rsidR="004369F9" w:rsidRDefault="0070568C" w:rsidP="00335A9F">
            <w:r>
              <w:t>Categorises projects by funding type</w:t>
            </w:r>
          </w:p>
        </w:tc>
      </w:tr>
      <w:tr w:rsidR="004369F9" w14:paraId="3611E410" w14:textId="77777777" w:rsidTr="00335A9F">
        <w:tc>
          <w:tcPr>
            <w:tcW w:w="421" w:type="dxa"/>
          </w:tcPr>
          <w:p w14:paraId="657D8910" w14:textId="6767003E" w:rsidR="004369F9" w:rsidRDefault="004369F9" w:rsidP="00335A9F">
            <w:pPr>
              <w:pStyle w:val="ListParagraph"/>
              <w:numPr>
                <w:ilvl w:val="0"/>
                <w:numId w:val="3"/>
              </w:numPr>
              <w:ind w:left="0" w:firstLine="0"/>
            </w:pPr>
            <w:r>
              <w:t>D</w:t>
            </w:r>
          </w:p>
        </w:tc>
        <w:tc>
          <w:tcPr>
            <w:tcW w:w="2397" w:type="dxa"/>
          </w:tcPr>
          <w:p w14:paraId="1C001FB4" w14:textId="10C9EE02" w:rsidR="004369F9" w:rsidRPr="0070568C" w:rsidRDefault="004369F9" w:rsidP="00335A9F">
            <w:proofErr w:type="spellStart"/>
            <w:r w:rsidRPr="0070568C">
              <w:t>Donor_Summary</w:t>
            </w:r>
            <w:proofErr w:type="spellEnd"/>
          </w:p>
        </w:tc>
        <w:tc>
          <w:tcPr>
            <w:tcW w:w="3284" w:type="dxa"/>
          </w:tcPr>
          <w:p w14:paraId="1A2BF7CC" w14:textId="77777777" w:rsidR="004369F9" w:rsidRDefault="004369F9" w:rsidP="004369F9">
            <w:r>
              <w:t xml:space="preserve">If there is only one donor, = </w:t>
            </w:r>
            <w:proofErr w:type="spellStart"/>
            <w:r>
              <w:t>donor_category</w:t>
            </w:r>
            <w:proofErr w:type="spellEnd"/>
            <w:r>
              <w:t xml:space="preserve"> 1</w:t>
            </w:r>
          </w:p>
          <w:p w14:paraId="4BCCFDA7" w14:textId="02540A68" w:rsidR="004369F9" w:rsidRDefault="004369F9" w:rsidP="004369F9">
            <w:r>
              <w:t>If there are multiple donors, = ‘Combination’</w:t>
            </w:r>
          </w:p>
        </w:tc>
        <w:tc>
          <w:tcPr>
            <w:tcW w:w="2914" w:type="dxa"/>
          </w:tcPr>
          <w:p w14:paraId="122BD187" w14:textId="77777777" w:rsidR="004369F9" w:rsidRDefault="004369F9" w:rsidP="00335A9F"/>
        </w:tc>
      </w:tr>
      <w:tr w:rsidR="0070568C" w14:paraId="75D8BF01" w14:textId="77777777" w:rsidTr="00335A9F">
        <w:tc>
          <w:tcPr>
            <w:tcW w:w="421" w:type="dxa"/>
          </w:tcPr>
          <w:p w14:paraId="403ADDBD" w14:textId="77777777" w:rsidR="0070568C" w:rsidRDefault="0070568C" w:rsidP="0070568C">
            <w:pPr>
              <w:pStyle w:val="ListParagraph"/>
              <w:numPr>
                <w:ilvl w:val="0"/>
                <w:numId w:val="3"/>
              </w:numPr>
              <w:ind w:left="0" w:firstLine="0"/>
            </w:pPr>
          </w:p>
        </w:tc>
        <w:tc>
          <w:tcPr>
            <w:tcW w:w="2397" w:type="dxa"/>
          </w:tcPr>
          <w:p w14:paraId="2D59786C" w14:textId="1CA098E2" w:rsidR="0070568C" w:rsidRPr="004E44B0" w:rsidRDefault="0070568C" w:rsidP="0070568C">
            <w:pPr>
              <w:rPr>
                <w:highlight w:val="green"/>
                <w:rPrChange w:id="3" w:author="Andres Arau" w:date="2020-10-13T10:18:00Z">
                  <w:rPr/>
                </w:rPrChange>
              </w:rPr>
            </w:pPr>
            <w:proofErr w:type="spellStart"/>
            <w:r w:rsidRPr="004E44B0">
              <w:rPr>
                <w:highlight w:val="green"/>
                <w:rPrChange w:id="4" w:author="Andres Arau" w:date="2020-10-13T10:18:00Z">
                  <w:rPr/>
                </w:rPrChange>
              </w:rPr>
              <w:t>Implementer_category</w:t>
            </w:r>
            <w:proofErr w:type="spellEnd"/>
            <w:r w:rsidRPr="004E44B0">
              <w:rPr>
                <w:highlight w:val="green"/>
                <w:rPrChange w:id="5" w:author="Andres Arau" w:date="2020-10-13T10:18:00Z">
                  <w:rPr/>
                </w:rPrChange>
              </w:rPr>
              <w:t xml:space="preserve"> X</w:t>
            </w:r>
          </w:p>
        </w:tc>
        <w:tc>
          <w:tcPr>
            <w:tcW w:w="3284" w:type="dxa"/>
          </w:tcPr>
          <w:p w14:paraId="5C6D9C20" w14:textId="5D4AF41F" w:rsidR="0070568C" w:rsidRDefault="0070568C" w:rsidP="0070568C">
            <w:r>
              <w:t>= Labels the implementer X according to the categories list</w:t>
            </w:r>
          </w:p>
        </w:tc>
        <w:tc>
          <w:tcPr>
            <w:tcW w:w="2914" w:type="dxa"/>
          </w:tcPr>
          <w:p w14:paraId="740B701B" w14:textId="240AD396" w:rsidR="0070568C" w:rsidRDefault="0070568C" w:rsidP="0070568C">
            <w:r>
              <w:t>Categorises projects by implementer type</w:t>
            </w:r>
          </w:p>
        </w:tc>
      </w:tr>
      <w:tr w:rsidR="0070568C" w14:paraId="35A28CEB" w14:textId="77777777" w:rsidTr="00335A9F">
        <w:tc>
          <w:tcPr>
            <w:tcW w:w="421" w:type="dxa"/>
          </w:tcPr>
          <w:p w14:paraId="1C4578EA" w14:textId="77777777" w:rsidR="0070568C" w:rsidRDefault="0070568C" w:rsidP="0070568C">
            <w:pPr>
              <w:pStyle w:val="ListParagraph"/>
              <w:numPr>
                <w:ilvl w:val="0"/>
                <w:numId w:val="3"/>
              </w:numPr>
              <w:ind w:left="0" w:firstLine="0"/>
            </w:pPr>
          </w:p>
        </w:tc>
        <w:tc>
          <w:tcPr>
            <w:tcW w:w="2397" w:type="dxa"/>
          </w:tcPr>
          <w:p w14:paraId="303C6F4B" w14:textId="10448F7E" w:rsidR="0070568C" w:rsidRPr="0070568C" w:rsidRDefault="0070568C" w:rsidP="0070568C">
            <w:bookmarkStart w:id="6" w:name="_Hlk52866936"/>
            <w:proofErr w:type="spellStart"/>
            <w:r>
              <w:t>Implementer_Summary</w:t>
            </w:r>
            <w:bookmarkEnd w:id="6"/>
            <w:proofErr w:type="spellEnd"/>
          </w:p>
        </w:tc>
        <w:tc>
          <w:tcPr>
            <w:tcW w:w="3284" w:type="dxa"/>
          </w:tcPr>
          <w:p w14:paraId="54024746" w14:textId="281EC26C" w:rsidR="0070568C" w:rsidRDefault="0070568C" w:rsidP="0070568C">
            <w:commentRangeStart w:id="7"/>
            <w:commentRangeStart w:id="8"/>
            <w:r>
              <w:t xml:space="preserve">If there is only one implementer, = </w:t>
            </w:r>
            <w:proofErr w:type="spellStart"/>
            <w:r>
              <w:t>implementer_category</w:t>
            </w:r>
            <w:proofErr w:type="spellEnd"/>
            <w:r>
              <w:t xml:space="preserve"> 1</w:t>
            </w:r>
          </w:p>
          <w:p w14:paraId="59C09312" w14:textId="77777777" w:rsidR="00E45167" w:rsidRDefault="0070568C" w:rsidP="0070568C">
            <w:pPr>
              <w:rPr>
                <w:ins w:id="9" w:author="Nicola Ruddle" w:date="2020-10-12T17:56:00Z"/>
              </w:rPr>
            </w:pPr>
            <w:r>
              <w:t xml:space="preserve">If there are multiple implementers, </w:t>
            </w:r>
          </w:p>
          <w:p w14:paraId="13825C8A" w14:textId="7D1D9E47" w:rsidR="00E45167" w:rsidRDefault="00E45167">
            <w:pPr>
              <w:pStyle w:val="ListParagraph"/>
              <w:numPr>
                <w:ilvl w:val="0"/>
                <w:numId w:val="5"/>
              </w:numPr>
              <w:rPr>
                <w:ins w:id="10" w:author="Nicola Ruddle" w:date="2020-10-12T17:56:00Z"/>
              </w:rPr>
              <w:pPrChange w:id="11" w:author="Nicola Ruddle" w:date="2020-10-12T17:56:00Z">
                <w:pPr/>
              </w:pPrChange>
            </w:pPr>
            <w:ins w:id="12" w:author="Nicola Ruddle" w:date="2020-10-12T17:56:00Z">
              <w:r>
                <w:t>If they are all the same category (e.g. they are all NGO</w:t>
              </w:r>
            </w:ins>
            <w:ins w:id="13" w:author="Nicola Ruddle" w:date="2020-10-12T17:57:00Z">
              <w:r>
                <w:t>, or all government</w:t>
              </w:r>
            </w:ins>
            <w:ins w:id="14" w:author="Nicola Ruddle" w:date="2020-10-12T17:56:00Z">
              <w:r>
                <w:t>), then = that category type</w:t>
              </w:r>
            </w:ins>
          </w:p>
          <w:p w14:paraId="19865243" w14:textId="288B476C" w:rsidR="0070568C" w:rsidRDefault="00E45167">
            <w:pPr>
              <w:pStyle w:val="ListParagraph"/>
              <w:numPr>
                <w:ilvl w:val="0"/>
                <w:numId w:val="5"/>
              </w:numPr>
              <w:pPrChange w:id="15" w:author="Nicola Ruddle" w:date="2020-10-12T17:56:00Z">
                <w:pPr/>
              </w:pPrChange>
            </w:pPr>
            <w:ins w:id="16" w:author="Nicola Ruddle" w:date="2020-10-12T17:56:00Z">
              <w:r>
                <w:t>If the</w:t>
              </w:r>
            </w:ins>
            <w:ins w:id="17" w:author="Nicola Ruddle" w:date="2020-10-12T17:57:00Z">
              <w:r>
                <w:t>y</w:t>
              </w:r>
            </w:ins>
            <w:ins w:id="18" w:author="Nicola Ruddle" w:date="2020-10-12T17:56:00Z">
              <w:r>
                <w:t xml:space="preserve"> are</w:t>
              </w:r>
            </w:ins>
            <w:ins w:id="19" w:author="Nicola Ruddle" w:date="2020-10-12T17:57:00Z">
              <w:r>
                <w:t xml:space="preserve"> a mix of categories, </w:t>
              </w:r>
            </w:ins>
            <w:r w:rsidR="0070568C">
              <w:t>= ‘Combination’</w:t>
            </w:r>
            <w:commentRangeEnd w:id="7"/>
            <w:r w:rsidR="007F629F">
              <w:rPr>
                <w:rStyle w:val="CommentReference"/>
              </w:rPr>
              <w:commentReference w:id="7"/>
            </w:r>
            <w:commentRangeEnd w:id="8"/>
            <w:r>
              <w:rPr>
                <w:rStyle w:val="CommentReference"/>
              </w:rPr>
              <w:commentReference w:id="8"/>
            </w:r>
          </w:p>
        </w:tc>
        <w:tc>
          <w:tcPr>
            <w:tcW w:w="2914" w:type="dxa"/>
          </w:tcPr>
          <w:p w14:paraId="510E88CA" w14:textId="77777777" w:rsidR="0070568C" w:rsidRDefault="0070568C" w:rsidP="0070568C"/>
        </w:tc>
      </w:tr>
    </w:tbl>
    <w:p w14:paraId="4DB3EB65" w14:textId="0A5A6786" w:rsidR="00C37A52" w:rsidRDefault="00C37A52">
      <w:pPr>
        <w:rPr>
          <w:b/>
          <w:bCs/>
        </w:rPr>
      </w:pPr>
    </w:p>
    <w:p w14:paraId="3AA5B483" w14:textId="0478CED0" w:rsidR="0070568C" w:rsidRDefault="0070568C" w:rsidP="0070568C">
      <w:pPr>
        <w:pStyle w:val="Heading2"/>
      </w:pPr>
      <w:r>
        <w:t>Table 4 Combining government data</w:t>
      </w:r>
    </w:p>
    <w:tbl>
      <w:tblPr>
        <w:tblStyle w:val="TableGrid"/>
        <w:tblW w:w="0" w:type="auto"/>
        <w:tblLayout w:type="fixed"/>
        <w:tblLook w:val="04A0" w:firstRow="1" w:lastRow="0" w:firstColumn="1" w:lastColumn="0" w:noHBand="0" w:noVBand="1"/>
      </w:tblPr>
      <w:tblGrid>
        <w:gridCol w:w="421"/>
        <w:gridCol w:w="2397"/>
        <w:gridCol w:w="3284"/>
        <w:gridCol w:w="2914"/>
      </w:tblGrid>
      <w:tr w:rsidR="0070568C" w14:paraId="211878CB" w14:textId="77777777" w:rsidTr="00E60A8A">
        <w:tc>
          <w:tcPr>
            <w:tcW w:w="421" w:type="dxa"/>
          </w:tcPr>
          <w:p w14:paraId="020AC9B4" w14:textId="77777777" w:rsidR="0070568C" w:rsidRDefault="0070568C" w:rsidP="00E60A8A">
            <w:r>
              <w:t>#</w:t>
            </w:r>
          </w:p>
        </w:tc>
        <w:tc>
          <w:tcPr>
            <w:tcW w:w="2397" w:type="dxa"/>
          </w:tcPr>
          <w:p w14:paraId="72E8B622" w14:textId="21319A8F" w:rsidR="0070568C" w:rsidRDefault="0070568C" w:rsidP="00E60A8A">
            <w:r>
              <w:t>Task</w:t>
            </w:r>
          </w:p>
        </w:tc>
        <w:tc>
          <w:tcPr>
            <w:tcW w:w="3284" w:type="dxa"/>
          </w:tcPr>
          <w:p w14:paraId="64A03BF3" w14:textId="77777777" w:rsidR="0070568C" w:rsidRDefault="0070568C" w:rsidP="00E60A8A">
            <w:r>
              <w:t>How?</w:t>
            </w:r>
          </w:p>
        </w:tc>
        <w:tc>
          <w:tcPr>
            <w:tcW w:w="2914" w:type="dxa"/>
          </w:tcPr>
          <w:p w14:paraId="7228C4F2" w14:textId="77777777" w:rsidR="0070568C" w:rsidRDefault="0070568C" w:rsidP="00E60A8A">
            <w:r>
              <w:t>Why?</w:t>
            </w:r>
          </w:p>
        </w:tc>
      </w:tr>
      <w:tr w:rsidR="0070568C" w14:paraId="47386ACE" w14:textId="77777777" w:rsidTr="00E60A8A">
        <w:tc>
          <w:tcPr>
            <w:tcW w:w="421" w:type="dxa"/>
          </w:tcPr>
          <w:p w14:paraId="42DEC768" w14:textId="77777777" w:rsidR="0070568C" w:rsidRDefault="0070568C" w:rsidP="00E60A8A"/>
        </w:tc>
        <w:tc>
          <w:tcPr>
            <w:tcW w:w="2397" w:type="dxa"/>
            <w:shd w:val="clear" w:color="auto" w:fill="D9D9D9" w:themeFill="background1" w:themeFillShade="D9"/>
          </w:tcPr>
          <w:p w14:paraId="7794BB71" w14:textId="47850D40" w:rsidR="0070568C" w:rsidRDefault="0070568C" w:rsidP="00E60A8A">
            <w:r>
              <w:t>Adding the government data</w:t>
            </w:r>
          </w:p>
        </w:tc>
        <w:tc>
          <w:tcPr>
            <w:tcW w:w="3284" w:type="dxa"/>
            <w:shd w:val="clear" w:color="auto" w:fill="D9D9D9" w:themeFill="background1" w:themeFillShade="D9"/>
          </w:tcPr>
          <w:p w14:paraId="1FE7D603" w14:textId="77777777" w:rsidR="0070568C" w:rsidRDefault="0070568C" w:rsidP="00E60A8A"/>
        </w:tc>
        <w:tc>
          <w:tcPr>
            <w:tcW w:w="2914" w:type="dxa"/>
            <w:shd w:val="clear" w:color="auto" w:fill="D9D9D9" w:themeFill="background1" w:themeFillShade="D9"/>
          </w:tcPr>
          <w:p w14:paraId="1C0A0397" w14:textId="77777777" w:rsidR="0070568C" w:rsidRDefault="0070568C" w:rsidP="00E60A8A"/>
        </w:tc>
      </w:tr>
      <w:tr w:rsidR="0070568C" w14:paraId="4963EA5A" w14:textId="77777777" w:rsidTr="00E60A8A">
        <w:tc>
          <w:tcPr>
            <w:tcW w:w="421" w:type="dxa"/>
          </w:tcPr>
          <w:p w14:paraId="5A664E74" w14:textId="77777777" w:rsidR="0070568C" w:rsidRDefault="0070568C" w:rsidP="00E60A8A">
            <w:pPr>
              <w:pStyle w:val="ListParagraph"/>
              <w:numPr>
                <w:ilvl w:val="0"/>
                <w:numId w:val="3"/>
              </w:numPr>
              <w:ind w:left="0" w:firstLine="0"/>
            </w:pPr>
          </w:p>
        </w:tc>
        <w:tc>
          <w:tcPr>
            <w:tcW w:w="2397" w:type="dxa"/>
          </w:tcPr>
          <w:p w14:paraId="21DCAE61" w14:textId="389F4C43" w:rsidR="0070568C" w:rsidRPr="005B698B" w:rsidRDefault="0070568C" w:rsidP="00E60A8A">
            <w:pPr>
              <w:rPr>
                <w:highlight w:val="green"/>
              </w:rPr>
            </w:pPr>
            <w:r w:rsidRPr="005B698B">
              <w:rPr>
                <w:highlight w:val="green"/>
              </w:rPr>
              <w:t>Combine the government budget data</w:t>
            </w:r>
          </w:p>
        </w:tc>
        <w:tc>
          <w:tcPr>
            <w:tcW w:w="3284" w:type="dxa"/>
          </w:tcPr>
          <w:p w14:paraId="30A3F30A" w14:textId="70562012" w:rsidR="0070568C" w:rsidRDefault="0070568C" w:rsidP="00E60A8A">
            <w:r>
              <w:t>Pick up the following:</w:t>
            </w:r>
          </w:p>
          <w:p w14:paraId="33194B40" w14:textId="781D2AF7" w:rsidR="0070568C" w:rsidRDefault="0070568C" w:rsidP="00E60A8A">
            <w:r w:rsidRPr="00096F75">
              <w:rPr>
                <w:b/>
                <w:bCs/>
              </w:rPr>
              <w:t>Folder</w:t>
            </w:r>
            <w:r>
              <w:t xml:space="preserve">: </w:t>
            </w:r>
            <w:r w:rsidRPr="0070568C">
              <w:t xml:space="preserve">ERP </w:t>
            </w:r>
            <w:proofErr w:type="spellStart"/>
            <w:r w:rsidRPr="0070568C">
              <w:t>FinTrack</w:t>
            </w:r>
            <w:proofErr w:type="spellEnd"/>
            <w:r w:rsidRPr="0070568C">
              <w:t xml:space="preserve"> Analysis\raw data</w:t>
            </w:r>
          </w:p>
          <w:p w14:paraId="165C6C13" w14:textId="0554EBD7" w:rsidR="0070568C" w:rsidRDefault="0070568C" w:rsidP="00E60A8A">
            <w:r w:rsidRPr="00096F75">
              <w:rPr>
                <w:b/>
                <w:bCs/>
              </w:rPr>
              <w:t>File</w:t>
            </w:r>
            <w:r>
              <w:t xml:space="preserve">: </w:t>
            </w:r>
            <w:r w:rsidRPr="0070568C">
              <w:t>1. ERP government budgets 2017-20</w:t>
            </w:r>
          </w:p>
          <w:p w14:paraId="69CD427D" w14:textId="7D27A166" w:rsidR="0070568C" w:rsidRDefault="0070568C" w:rsidP="00E60A8A">
            <w:r w:rsidRPr="00096F75">
              <w:rPr>
                <w:b/>
                <w:bCs/>
              </w:rPr>
              <w:t>Sheet</w:t>
            </w:r>
            <w:r>
              <w:t xml:space="preserve">: </w:t>
            </w:r>
            <w:proofErr w:type="spellStart"/>
            <w:r w:rsidRPr="0070568C">
              <w:t>GovtERPspend</w:t>
            </w:r>
            <w:proofErr w:type="spellEnd"/>
          </w:p>
          <w:p w14:paraId="4BBAA8E5" w14:textId="77777777" w:rsidR="0070568C" w:rsidRDefault="0070568C" w:rsidP="00E60A8A">
            <w:r w:rsidRPr="00096F75">
              <w:rPr>
                <w:b/>
                <w:bCs/>
              </w:rPr>
              <w:t>Rows</w:t>
            </w:r>
            <w:r>
              <w:t xml:space="preserve">: 4-33 </w:t>
            </w:r>
          </w:p>
          <w:p w14:paraId="4B7C713F" w14:textId="77777777" w:rsidR="0070568C" w:rsidRDefault="0070568C" w:rsidP="00E60A8A">
            <w:r w:rsidRPr="00096F75">
              <w:rPr>
                <w:b/>
                <w:bCs/>
              </w:rPr>
              <w:t>Columns</w:t>
            </w:r>
            <w:r>
              <w:t>: Match the column names (in row 3) to the columns in the existing analysis.</w:t>
            </w:r>
          </w:p>
          <w:p w14:paraId="2A1A8AD8" w14:textId="4EE57E81" w:rsidR="0070568C" w:rsidRDefault="0070568C" w:rsidP="00E60A8A">
            <w:r w:rsidRPr="0070568C">
              <w:rPr>
                <w:highlight w:val="yellow"/>
              </w:rPr>
              <w:t>If we need to restructure the excel sheet – let me know.</w:t>
            </w:r>
          </w:p>
        </w:tc>
        <w:tc>
          <w:tcPr>
            <w:tcW w:w="2914" w:type="dxa"/>
          </w:tcPr>
          <w:p w14:paraId="574D3E82" w14:textId="77777777" w:rsidR="0070568C" w:rsidRDefault="0070568C" w:rsidP="00E60A8A"/>
        </w:tc>
      </w:tr>
    </w:tbl>
    <w:p w14:paraId="463FAB89" w14:textId="0D22F871" w:rsidR="00B852C6" w:rsidRDefault="00B852C6" w:rsidP="00B852C6"/>
    <w:sectPr w:rsidR="00B852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Nicola Ruddle" w:date="2020-10-06T08:45:00Z" w:initials="NR">
    <w:p w14:paraId="657DEEB1" w14:textId="00EB8395" w:rsidR="007F629F" w:rsidRDefault="007F629F">
      <w:pPr>
        <w:pStyle w:val="CommentText"/>
      </w:pPr>
      <w:r>
        <w:rPr>
          <w:rStyle w:val="CommentReference"/>
        </w:rPr>
        <w:annotationRef/>
      </w:r>
      <w:bookmarkStart w:id="20" w:name="_Hlk52866948"/>
      <w:r>
        <w:t>Looks like this is only showing combination, so it needs to show category 1 if there is only one implementer.</w:t>
      </w:r>
      <w:bookmarkEnd w:id="20"/>
    </w:p>
  </w:comment>
  <w:comment w:id="8" w:author="Nicola Ruddle" w:date="2020-10-12T17:57:00Z" w:initials="NR">
    <w:p w14:paraId="1FAB6234" w14:textId="77777777" w:rsidR="00E45167" w:rsidRDefault="00E45167">
      <w:pPr>
        <w:pStyle w:val="CommentText"/>
      </w:pPr>
      <w:r>
        <w:rPr>
          <w:rStyle w:val="CommentReference"/>
        </w:rPr>
        <w:annotationRef/>
      </w:r>
      <w:r>
        <w:t>Might be that all of this is new… but I realised that there are some really bid projects showing as ‘combination’ and we do have enough information to narrow them down to NGO and government only.</w:t>
      </w:r>
    </w:p>
    <w:p w14:paraId="744DF89C" w14:textId="0249F8D1" w:rsidR="00E45167" w:rsidRDefault="00E45167">
      <w:pPr>
        <w:pStyle w:val="CommentText"/>
      </w:pPr>
      <w:r>
        <w:t>I’ve checked and we can’t do the same with donor- the really large $12m combination project is UNHCR and they have different categories of donors.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DEEB1" w15:done="0"/>
  <w15:commentEx w15:paraId="744DF89C" w15:paraIdParent="657DEE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DEEB1" w16cid:durableId="2326AD42"/>
  <w16cid:commentId w16cid:paraId="744DF89C" w16cid:durableId="232F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41D9D"/>
    <w:multiLevelType w:val="hybridMultilevel"/>
    <w:tmpl w:val="D8B8A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F47F3"/>
    <w:multiLevelType w:val="hybridMultilevel"/>
    <w:tmpl w:val="BF4655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90790F"/>
    <w:multiLevelType w:val="hybridMultilevel"/>
    <w:tmpl w:val="B560DB9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4067F5"/>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s Arau">
    <w15:presenceInfo w15:providerId="Windows Live" w15:userId="4f9f84ab6cc5454c"/>
  </w15:person>
  <w15:person w15:author="Nicola Ruddle">
    <w15:presenceInfo w15:providerId="AD" w15:userId="S::NRuddle@opml.co.uk::0d1f0119-6c5a-4b90-89db-024faa3ef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070D27"/>
    <w:rsid w:val="00096F75"/>
    <w:rsid w:val="000B1057"/>
    <w:rsid w:val="000F16A2"/>
    <w:rsid w:val="001335AD"/>
    <w:rsid w:val="00270A90"/>
    <w:rsid w:val="002773A9"/>
    <w:rsid w:val="00277AE9"/>
    <w:rsid w:val="00287D84"/>
    <w:rsid w:val="002C61D6"/>
    <w:rsid w:val="00320155"/>
    <w:rsid w:val="00321A9E"/>
    <w:rsid w:val="0034631C"/>
    <w:rsid w:val="003A7F6C"/>
    <w:rsid w:val="003B02A1"/>
    <w:rsid w:val="003B4AD3"/>
    <w:rsid w:val="003D440D"/>
    <w:rsid w:val="003E12E1"/>
    <w:rsid w:val="004369F9"/>
    <w:rsid w:val="004654FF"/>
    <w:rsid w:val="00470994"/>
    <w:rsid w:val="00471A83"/>
    <w:rsid w:val="004B6A92"/>
    <w:rsid w:val="004C443D"/>
    <w:rsid w:val="004D7EC8"/>
    <w:rsid w:val="004E44B0"/>
    <w:rsid w:val="004F0A44"/>
    <w:rsid w:val="004F7818"/>
    <w:rsid w:val="00554E6A"/>
    <w:rsid w:val="00562ADA"/>
    <w:rsid w:val="005631AE"/>
    <w:rsid w:val="00567BBC"/>
    <w:rsid w:val="005743E8"/>
    <w:rsid w:val="005954E3"/>
    <w:rsid w:val="005A7B5F"/>
    <w:rsid w:val="005B698B"/>
    <w:rsid w:val="005F08FF"/>
    <w:rsid w:val="00601E7F"/>
    <w:rsid w:val="0062564F"/>
    <w:rsid w:val="00644B68"/>
    <w:rsid w:val="006500AF"/>
    <w:rsid w:val="006927AA"/>
    <w:rsid w:val="00694DF9"/>
    <w:rsid w:val="006A04D8"/>
    <w:rsid w:val="006A2685"/>
    <w:rsid w:val="006C2E40"/>
    <w:rsid w:val="0070568C"/>
    <w:rsid w:val="00724DCC"/>
    <w:rsid w:val="0077465A"/>
    <w:rsid w:val="007D23EE"/>
    <w:rsid w:val="007F629F"/>
    <w:rsid w:val="00814BA8"/>
    <w:rsid w:val="00823833"/>
    <w:rsid w:val="008256DF"/>
    <w:rsid w:val="00836EB5"/>
    <w:rsid w:val="00867819"/>
    <w:rsid w:val="008862E8"/>
    <w:rsid w:val="009251BE"/>
    <w:rsid w:val="009256AC"/>
    <w:rsid w:val="009A090F"/>
    <w:rsid w:val="009B2B45"/>
    <w:rsid w:val="00A15B4D"/>
    <w:rsid w:val="00A348D1"/>
    <w:rsid w:val="00A41402"/>
    <w:rsid w:val="00A42680"/>
    <w:rsid w:val="00A54280"/>
    <w:rsid w:val="00A61232"/>
    <w:rsid w:val="00AB6629"/>
    <w:rsid w:val="00AF610D"/>
    <w:rsid w:val="00B4199B"/>
    <w:rsid w:val="00B852C6"/>
    <w:rsid w:val="00BB3485"/>
    <w:rsid w:val="00BF2522"/>
    <w:rsid w:val="00C37A52"/>
    <w:rsid w:val="00C45420"/>
    <w:rsid w:val="00C670E4"/>
    <w:rsid w:val="00C74CC5"/>
    <w:rsid w:val="00C77FCB"/>
    <w:rsid w:val="00CD5643"/>
    <w:rsid w:val="00CE4A77"/>
    <w:rsid w:val="00CE4E02"/>
    <w:rsid w:val="00D22883"/>
    <w:rsid w:val="00D50D01"/>
    <w:rsid w:val="00D76C05"/>
    <w:rsid w:val="00D85C4C"/>
    <w:rsid w:val="00DC11F1"/>
    <w:rsid w:val="00DD654F"/>
    <w:rsid w:val="00DE1C6E"/>
    <w:rsid w:val="00DE3ACF"/>
    <w:rsid w:val="00DF7EBE"/>
    <w:rsid w:val="00E03BC1"/>
    <w:rsid w:val="00E04CE8"/>
    <w:rsid w:val="00E44CFD"/>
    <w:rsid w:val="00E45167"/>
    <w:rsid w:val="00E86694"/>
    <w:rsid w:val="00F03DA2"/>
    <w:rsid w:val="00F744A5"/>
    <w:rsid w:val="00FB6FC9"/>
    <w:rsid w:val="00FD1981"/>
    <w:rsid w:val="00FE6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1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 w:type="paragraph" w:styleId="BalloonText">
    <w:name w:val="Balloon Text"/>
    <w:basedOn w:val="Normal"/>
    <w:link w:val="BalloonTextChar"/>
    <w:uiPriority w:val="99"/>
    <w:semiHidden/>
    <w:unhideWhenUsed/>
    <w:rsid w:val="00A42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80"/>
    <w:rPr>
      <w:rFonts w:ascii="Segoe UI" w:hAnsi="Segoe UI" w:cs="Segoe UI"/>
      <w:sz w:val="18"/>
      <w:szCs w:val="18"/>
    </w:rPr>
  </w:style>
  <w:style w:type="character" w:styleId="CommentReference">
    <w:name w:val="annotation reference"/>
    <w:basedOn w:val="DefaultParagraphFont"/>
    <w:uiPriority w:val="99"/>
    <w:semiHidden/>
    <w:unhideWhenUsed/>
    <w:rsid w:val="00562ADA"/>
    <w:rPr>
      <w:sz w:val="16"/>
      <w:szCs w:val="16"/>
    </w:rPr>
  </w:style>
  <w:style w:type="paragraph" w:styleId="CommentText">
    <w:name w:val="annotation text"/>
    <w:basedOn w:val="Normal"/>
    <w:link w:val="CommentTextChar"/>
    <w:uiPriority w:val="99"/>
    <w:semiHidden/>
    <w:unhideWhenUsed/>
    <w:rsid w:val="00562ADA"/>
    <w:pPr>
      <w:spacing w:line="240" w:lineRule="auto"/>
    </w:pPr>
    <w:rPr>
      <w:sz w:val="20"/>
      <w:szCs w:val="20"/>
    </w:rPr>
  </w:style>
  <w:style w:type="character" w:customStyle="1" w:styleId="CommentTextChar">
    <w:name w:val="Comment Text Char"/>
    <w:basedOn w:val="DefaultParagraphFont"/>
    <w:link w:val="CommentText"/>
    <w:uiPriority w:val="99"/>
    <w:semiHidden/>
    <w:rsid w:val="00562ADA"/>
    <w:rPr>
      <w:sz w:val="20"/>
      <w:szCs w:val="20"/>
    </w:rPr>
  </w:style>
  <w:style w:type="paragraph" w:styleId="CommentSubject">
    <w:name w:val="annotation subject"/>
    <w:basedOn w:val="CommentText"/>
    <w:next w:val="CommentText"/>
    <w:link w:val="CommentSubjectChar"/>
    <w:uiPriority w:val="99"/>
    <w:semiHidden/>
    <w:unhideWhenUsed/>
    <w:rsid w:val="00562ADA"/>
    <w:rPr>
      <w:b/>
      <w:bCs/>
    </w:rPr>
  </w:style>
  <w:style w:type="character" w:customStyle="1" w:styleId="CommentSubjectChar">
    <w:name w:val="Comment Subject Char"/>
    <w:basedOn w:val="CommentTextChar"/>
    <w:link w:val="CommentSubject"/>
    <w:uiPriority w:val="99"/>
    <w:semiHidden/>
    <w:rsid w:val="00562ADA"/>
    <w:rPr>
      <w:b/>
      <w:bCs/>
      <w:sz w:val="20"/>
      <w:szCs w:val="20"/>
    </w:rPr>
  </w:style>
  <w:style w:type="character" w:customStyle="1" w:styleId="Heading2Char">
    <w:name w:val="Heading 2 Char"/>
    <w:basedOn w:val="DefaultParagraphFont"/>
    <w:link w:val="Heading2"/>
    <w:uiPriority w:val="9"/>
    <w:rsid w:val="00A612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 w:id="1629896515">
      <w:bodyDiv w:val="1"/>
      <w:marLeft w:val="0"/>
      <w:marRight w:val="0"/>
      <w:marTop w:val="0"/>
      <w:marBottom w:val="0"/>
      <w:divBdr>
        <w:top w:val="none" w:sz="0" w:space="0" w:color="auto"/>
        <w:left w:val="none" w:sz="0" w:space="0" w:color="auto"/>
        <w:bottom w:val="none" w:sz="0" w:space="0" w:color="auto"/>
        <w:right w:val="none" w:sz="0" w:space="0" w:color="auto"/>
      </w:divBdr>
    </w:div>
    <w:div w:id="20356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scal.treasury.gov/reports-statements/treasury-reporting-rates-exchange/historical.html"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59A08-36C5-4E24-8F98-7693A37E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3</cp:revision>
  <dcterms:created xsi:type="dcterms:W3CDTF">2020-10-13T09:23:00Z</dcterms:created>
  <dcterms:modified xsi:type="dcterms:W3CDTF">2020-10-13T09:23:00Z</dcterms:modified>
</cp:coreProperties>
</file>