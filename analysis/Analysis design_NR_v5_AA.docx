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D8889" w14:textId="692B29BF" w:rsidR="00C45420" w:rsidRDefault="00C45420" w:rsidP="00A61232">
      <w:pPr>
        <w:pStyle w:val="Heading2"/>
      </w:pPr>
      <w:r>
        <w:t>Exchange rates into USD, 2019</w:t>
      </w:r>
    </w:p>
    <w:tbl>
      <w:tblPr>
        <w:tblStyle w:val="TableGrid"/>
        <w:tblW w:w="0" w:type="auto"/>
        <w:tblLook w:val="04A0" w:firstRow="1" w:lastRow="0" w:firstColumn="1" w:lastColumn="0" w:noHBand="0" w:noVBand="1"/>
      </w:tblPr>
      <w:tblGrid>
        <w:gridCol w:w="4508"/>
        <w:gridCol w:w="4508"/>
      </w:tblGrid>
      <w:tr w:rsidR="00C45420" w14:paraId="2C70B913" w14:textId="77777777" w:rsidTr="00C45420">
        <w:tc>
          <w:tcPr>
            <w:tcW w:w="4508" w:type="dxa"/>
          </w:tcPr>
          <w:p w14:paraId="77EA078D" w14:textId="6B53E0BD" w:rsidR="00C45420" w:rsidRPr="003D440D" w:rsidRDefault="00C45420">
            <w:pPr>
              <w:rPr>
                <w:b/>
                <w:bCs/>
              </w:rPr>
            </w:pPr>
            <w:r w:rsidRPr="003D440D">
              <w:rPr>
                <w:b/>
                <w:bCs/>
              </w:rPr>
              <w:t>Currency</w:t>
            </w:r>
          </w:p>
        </w:tc>
        <w:tc>
          <w:tcPr>
            <w:tcW w:w="4508" w:type="dxa"/>
          </w:tcPr>
          <w:p w14:paraId="68309FD6" w14:textId="42B1E8E5" w:rsidR="00C45420" w:rsidRPr="00FB6FC9" w:rsidRDefault="00C45420" w:rsidP="00FB6FC9">
            <w:pPr>
              <w:pStyle w:val="ListParagraph"/>
              <w:numPr>
                <w:ilvl w:val="0"/>
                <w:numId w:val="4"/>
              </w:numPr>
              <w:rPr>
                <w:b/>
                <w:bCs/>
              </w:rPr>
            </w:pPr>
            <w:r w:rsidRPr="00FB6FC9">
              <w:rPr>
                <w:b/>
                <w:bCs/>
              </w:rPr>
              <w:t xml:space="preserve">1 USD 2019 = </w:t>
            </w:r>
          </w:p>
        </w:tc>
      </w:tr>
      <w:tr w:rsidR="00C45420" w14:paraId="6B4FE8F8" w14:textId="77777777" w:rsidTr="00C45420">
        <w:tc>
          <w:tcPr>
            <w:tcW w:w="4508" w:type="dxa"/>
          </w:tcPr>
          <w:p w14:paraId="7B78C9B1" w14:textId="488BA93F" w:rsidR="00C45420" w:rsidRDefault="00C45420">
            <w:r>
              <w:t>GBP</w:t>
            </w:r>
          </w:p>
        </w:tc>
        <w:tc>
          <w:tcPr>
            <w:tcW w:w="4508" w:type="dxa"/>
          </w:tcPr>
          <w:p w14:paraId="63DE898E" w14:textId="5C36B1F3" w:rsidR="00C45420" w:rsidRDefault="00C45420">
            <w:r w:rsidRPr="00C45420">
              <w:rPr>
                <w:rFonts w:ascii="Source Sans Pro" w:hAnsi="Source Sans Pro"/>
                <w:color w:val="000000"/>
                <w:shd w:val="clear" w:color="auto" w:fill="FFFFFF"/>
              </w:rPr>
              <w:t>0.7580</w:t>
            </w:r>
          </w:p>
        </w:tc>
      </w:tr>
      <w:tr w:rsidR="00C45420" w14:paraId="52BB8AB2" w14:textId="77777777" w:rsidTr="00C45420">
        <w:tc>
          <w:tcPr>
            <w:tcW w:w="4508" w:type="dxa"/>
          </w:tcPr>
          <w:p w14:paraId="73A970DF" w14:textId="744ED00E" w:rsidR="00C45420" w:rsidRDefault="00C45420">
            <w:r>
              <w:t>EURO</w:t>
            </w:r>
          </w:p>
        </w:tc>
        <w:tc>
          <w:tcPr>
            <w:tcW w:w="4508" w:type="dxa"/>
          </w:tcPr>
          <w:p w14:paraId="465C01BD" w14:textId="25E5F875" w:rsidR="00C45420" w:rsidRDefault="00C45420">
            <w:r>
              <w:rPr>
                <w:rFonts w:ascii="Source Sans Pro" w:hAnsi="Source Sans Pro"/>
                <w:color w:val="000000"/>
                <w:shd w:val="clear" w:color="auto" w:fill="FFFFFF"/>
              </w:rPr>
              <w:t>0.890</w:t>
            </w:r>
          </w:p>
        </w:tc>
      </w:tr>
      <w:tr w:rsidR="00C45420" w14:paraId="0087EE6C" w14:textId="77777777" w:rsidTr="00C45420">
        <w:tc>
          <w:tcPr>
            <w:tcW w:w="4508" w:type="dxa"/>
          </w:tcPr>
          <w:p w14:paraId="7FC4C319" w14:textId="5A21D2A7" w:rsidR="00C45420" w:rsidRDefault="00C45420">
            <w:r>
              <w:t>UGX</w:t>
            </w:r>
          </w:p>
        </w:tc>
        <w:tc>
          <w:tcPr>
            <w:tcW w:w="4508" w:type="dxa"/>
          </w:tcPr>
          <w:p w14:paraId="3A7DA0A0" w14:textId="086E4A05" w:rsidR="00C45420" w:rsidRDefault="00C45420">
            <w:r w:rsidRPr="00C45420">
              <w:t>3660</w:t>
            </w:r>
          </w:p>
        </w:tc>
      </w:tr>
      <w:tr w:rsidR="00C45420" w14:paraId="43F3D409" w14:textId="77777777" w:rsidTr="00C45420">
        <w:tc>
          <w:tcPr>
            <w:tcW w:w="4508" w:type="dxa"/>
          </w:tcPr>
          <w:p w14:paraId="79D265F8" w14:textId="1415737E" w:rsidR="00C45420" w:rsidRDefault="00FB6FC9">
            <w:r>
              <w:t>USD</w:t>
            </w:r>
          </w:p>
        </w:tc>
        <w:tc>
          <w:tcPr>
            <w:tcW w:w="4508" w:type="dxa"/>
          </w:tcPr>
          <w:p w14:paraId="179ED8E7" w14:textId="15FC5FD9" w:rsidR="00C45420" w:rsidRDefault="00FB6FC9">
            <w:r>
              <w:t>1</w:t>
            </w:r>
          </w:p>
        </w:tc>
      </w:tr>
    </w:tbl>
    <w:p w14:paraId="7DF92953" w14:textId="43019AD0" w:rsidR="00C45420" w:rsidRDefault="00C45420">
      <w:r>
        <w:t xml:space="preserve">Source: US Treasury, </w:t>
      </w:r>
      <w:hyperlink r:id="rId6" w:history="1">
        <w:r>
          <w:rPr>
            <w:rStyle w:val="Hyperlink"/>
          </w:rPr>
          <w:t>https://www.fiscal.treasury.gov/reports-statements/treasury-reporting-rates-exchange/historical.html</w:t>
        </w:r>
      </w:hyperlink>
      <w:r>
        <w:t xml:space="preserve"> December 2019</w:t>
      </w:r>
    </w:p>
    <w:p w14:paraId="0E4C7AD7" w14:textId="160C611E" w:rsidR="00A42680" w:rsidRDefault="00A42680" w:rsidP="00A61232">
      <w:pPr>
        <w:pStyle w:val="Heading2"/>
      </w:pPr>
      <w:r>
        <w:t>Table 0. Data cleaning</w:t>
      </w:r>
    </w:p>
    <w:tbl>
      <w:tblPr>
        <w:tblStyle w:val="TableGrid"/>
        <w:tblW w:w="0" w:type="auto"/>
        <w:tblLayout w:type="fixed"/>
        <w:tblLook w:val="04A0" w:firstRow="1" w:lastRow="0" w:firstColumn="1" w:lastColumn="0" w:noHBand="0" w:noVBand="1"/>
      </w:tblPr>
      <w:tblGrid>
        <w:gridCol w:w="421"/>
        <w:gridCol w:w="2397"/>
        <w:gridCol w:w="3284"/>
        <w:gridCol w:w="2914"/>
      </w:tblGrid>
      <w:tr w:rsidR="00A42680" w14:paraId="05BC0AA5" w14:textId="77777777" w:rsidTr="00B82941">
        <w:tc>
          <w:tcPr>
            <w:tcW w:w="421" w:type="dxa"/>
          </w:tcPr>
          <w:p w14:paraId="7F5CF091" w14:textId="77777777" w:rsidR="00A42680" w:rsidRDefault="00A42680" w:rsidP="00B82941">
            <w:r>
              <w:t>#</w:t>
            </w:r>
          </w:p>
        </w:tc>
        <w:tc>
          <w:tcPr>
            <w:tcW w:w="2397" w:type="dxa"/>
          </w:tcPr>
          <w:p w14:paraId="2B85F6F1" w14:textId="77777777" w:rsidR="00A42680" w:rsidRPr="0034631C" w:rsidRDefault="00A42680" w:rsidP="00B82941">
            <w:r w:rsidRPr="0034631C">
              <w:t>Variable/indicator</w:t>
            </w:r>
          </w:p>
        </w:tc>
        <w:tc>
          <w:tcPr>
            <w:tcW w:w="3284" w:type="dxa"/>
          </w:tcPr>
          <w:p w14:paraId="4D5F5697" w14:textId="77777777" w:rsidR="00A42680" w:rsidRDefault="00A42680" w:rsidP="00B82941">
            <w:r>
              <w:t>How?</w:t>
            </w:r>
          </w:p>
        </w:tc>
        <w:tc>
          <w:tcPr>
            <w:tcW w:w="2914" w:type="dxa"/>
          </w:tcPr>
          <w:p w14:paraId="5D89ACEE" w14:textId="77777777" w:rsidR="00A42680" w:rsidRDefault="00A42680" w:rsidP="00B82941">
            <w:r>
              <w:t>Why?</w:t>
            </w:r>
          </w:p>
        </w:tc>
      </w:tr>
      <w:tr w:rsidR="00A42680" w14:paraId="58A11506" w14:textId="77777777" w:rsidTr="00B82941">
        <w:tc>
          <w:tcPr>
            <w:tcW w:w="421" w:type="dxa"/>
          </w:tcPr>
          <w:p w14:paraId="19F109CD" w14:textId="77777777" w:rsidR="00A42680" w:rsidRDefault="00A42680" w:rsidP="003B02A1">
            <w:pPr>
              <w:pStyle w:val="ListParagraph"/>
              <w:numPr>
                <w:ilvl w:val="0"/>
                <w:numId w:val="1"/>
              </w:numPr>
              <w:ind w:left="113" w:firstLine="0"/>
            </w:pPr>
          </w:p>
        </w:tc>
        <w:tc>
          <w:tcPr>
            <w:tcW w:w="2397" w:type="dxa"/>
          </w:tcPr>
          <w:p w14:paraId="4F11B73E" w14:textId="29EA3EFA" w:rsidR="00A42680" w:rsidRPr="0034631C" w:rsidRDefault="00F03DA2" w:rsidP="00B82941">
            <w:proofErr w:type="spellStart"/>
            <w:r w:rsidRPr="0034631C">
              <w:t>Sum_outcomes_raw</w:t>
            </w:r>
            <w:proofErr w:type="spellEnd"/>
          </w:p>
        </w:tc>
        <w:tc>
          <w:tcPr>
            <w:tcW w:w="3284" w:type="dxa"/>
          </w:tcPr>
          <w:p w14:paraId="4837B6FD" w14:textId="77777777" w:rsidR="00A42680" w:rsidRDefault="00F03DA2" w:rsidP="00B82941">
            <w:r>
              <w:t xml:space="preserve">Sum the proportions in </w:t>
            </w:r>
          </w:p>
          <w:p w14:paraId="2596ADBE" w14:textId="68E47F55" w:rsidR="00F03DA2" w:rsidRPr="00F03DA2" w:rsidRDefault="00F03DA2" w:rsidP="00B82941">
            <w:pPr>
              <w:rPr>
                <w:color w:val="4472C4" w:themeColor="accent1"/>
              </w:rPr>
            </w:pPr>
            <w:proofErr w:type="spellStart"/>
            <w:r w:rsidRPr="00F03DA2">
              <w:rPr>
                <w:color w:val="4472C4" w:themeColor="accent1"/>
              </w:rPr>
              <w:t>Outcome_learningOpportunities</w:t>
            </w:r>
            <w:proofErr w:type="spellEnd"/>
          </w:p>
          <w:p w14:paraId="6E46FBC2" w14:textId="77777777" w:rsidR="00F03DA2" w:rsidRPr="00F03DA2" w:rsidRDefault="00F03DA2" w:rsidP="00B82941">
            <w:pPr>
              <w:rPr>
                <w:color w:val="4472C4" w:themeColor="accent1"/>
              </w:rPr>
            </w:pPr>
            <w:proofErr w:type="spellStart"/>
            <w:r w:rsidRPr="00F03DA2">
              <w:rPr>
                <w:color w:val="4472C4" w:themeColor="accent1"/>
              </w:rPr>
              <w:t>Outcome_QltyEducation</w:t>
            </w:r>
            <w:proofErr w:type="spellEnd"/>
            <w:r w:rsidRPr="00F03DA2">
              <w:rPr>
                <w:color w:val="4472C4" w:themeColor="accent1"/>
              </w:rPr>
              <w:tab/>
            </w:r>
          </w:p>
          <w:p w14:paraId="77FABAFD" w14:textId="77777777" w:rsidR="00F03DA2" w:rsidRPr="00F03DA2" w:rsidRDefault="00F03DA2" w:rsidP="00B82941">
            <w:pPr>
              <w:rPr>
                <w:color w:val="4472C4" w:themeColor="accent1"/>
              </w:rPr>
            </w:pPr>
            <w:proofErr w:type="spellStart"/>
            <w:r w:rsidRPr="00F03DA2">
              <w:rPr>
                <w:color w:val="4472C4" w:themeColor="accent1"/>
              </w:rPr>
              <w:t>Outcome_Systems</w:t>
            </w:r>
            <w:proofErr w:type="spellEnd"/>
            <w:r w:rsidRPr="00F03DA2">
              <w:rPr>
                <w:color w:val="4472C4" w:themeColor="accent1"/>
              </w:rPr>
              <w:tab/>
            </w:r>
          </w:p>
          <w:p w14:paraId="6DC3A17B" w14:textId="34353338" w:rsidR="00F03DA2" w:rsidRDefault="00F03DA2" w:rsidP="00B82941">
            <w:proofErr w:type="spellStart"/>
            <w:r w:rsidRPr="00F03DA2">
              <w:rPr>
                <w:color w:val="4472C4" w:themeColor="accent1"/>
              </w:rPr>
              <w:t>Outcome_other</w:t>
            </w:r>
            <w:proofErr w:type="spellEnd"/>
          </w:p>
        </w:tc>
        <w:tc>
          <w:tcPr>
            <w:tcW w:w="2914" w:type="dxa"/>
          </w:tcPr>
          <w:p w14:paraId="0516D975" w14:textId="37C585C6" w:rsidR="00A42680" w:rsidRDefault="00A42680" w:rsidP="00B82941"/>
        </w:tc>
      </w:tr>
      <w:tr w:rsidR="00F03DA2" w14:paraId="26044AE0" w14:textId="77777777" w:rsidTr="00B82941">
        <w:tc>
          <w:tcPr>
            <w:tcW w:w="421" w:type="dxa"/>
          </w:tcPr>
          <w:p w14:paraId="332D1391" w14:textId="77777777" w:rsidR="00F03DA2" w:rsidRDefault="00F03DA2" w:rsidP="003B02A1">
            <w:pPr>
              <w:pStyle w:val="ListParagraph"/>
              <w:numPr>
                <w:ilvl w:val="0"/>
                <w:numId w:val="1"/>
              </w:numPr>
              <w:ind w:left="113" w:firstLine="0"/>
            </w:pPr>
          </w:p>
        </w:tc>
        <w:tc>
          <w:tcPr>
            <w:tcW w:w="2397" w:type="dxa"/>
          </w:tcPr>
          <w:p w14:paraId="63548388" w14:textId="5D0D4208" w:rsidR="00F03DA2" w:rsidRPr="0034631C" w:rsidRDefault="00F03DA2" w:rsidP="00B82941">
            <w:proofErr w:type="spellStart"/>
            <w:r w:rsidRPr="0034631C">
              <w:t>Outcome_other</w:t>
            </w:r>
            <w:proofErr w:type="spellEnd"/>
          </w:p>
        </w:tc>
        <w:tc>
          <w:tcPr>
            <w:tcW w:w="3284" w:type="dxa"/>
          </w:tcPr>
          <w:p w14:paraId="185437DF" w14:textId="0AF84DD6" w:rsidR="00F03DA2" w:rsidRDefault="00AB6629" w:rsidP="00B82941">
            <w:r>
              <w:t>Replace</w:t>
            </w:r>
            <w:r w:rsidR="00F03DA2">
              <w:t xml:space="preserve"> </w:t>
            </w:r>
            <w:proofErr w:type="spellStart"/>
            <w:r w:rsidR="00F03DA2">
              <w:t>outcome_other</w:t>
            </w:r>
            <w:proofErr w:type="spellEnd"/>
            <w:r w:rsidR="00F03DA2">
              <w:t xml:space="preserve"> such that</w:t>
            </w:r>
          </w:p>
          <w:p w14:paraId="3C46DACA" w14:textId="244C2427" w:rsidR="00F03DA2" w:rsidRDefault="00F03DA2" w:rsidP="00B82941">
            <w:r>
              <w:t xml:space="preserve">If [1 - </w:t>
            </w:r>
            <w:proofErr w:type="spellStart"/>
            <w:r>
              <w:t>sum_outcomes_raw</w:t>
            </w:r>
            <w:proofErr w:type="spellEnd"/>
            <w:r>
              <w:t xml:space="preserve"> &gt; 0], </w:t>
            </w:r>
            <w:proofErr w:type="spellStart"/>
            <w:r>
              <w:t>Outcome_other</w:t>
            </w:r>
            <w:proofErr w:type="spellEnd"/>
            <w:r>
              <w:t xml:space="preserve"> </w:t>
            </w:r>
            <w:proofErr w:type="gramStart"/>
            <w:r>
              <w:t xml:space="preserve">is  </w:t>
            </w:r>
            <w:proofErr w:type="spellStart"/>
            <w:r>
              <w:t>Outcome</w:t>
            </w:r>
            <w:proofErr w:type="gramEnd"/>
            <w:r>
              <w:t>_other</w:t>
            </w:r>
            <w:proofErr w:type="spellEnd"/>
            <w:r>
              <w:t xml:space="preserve"> + 1 – </w:t>
            </w:r>
            <w:proofErr w:type="spellStart"/>
            <w:r>
              <w:t>sum_outcomes_raw</w:t>
            </w:r>
            <w:proofErr w:type="spellEnd"/>
          </w:p>
        </w:tc>
        <w:tc>
          <w:tcPr>
            <w:tcW w:w="2914" w:type="dxa"/>
          </w:tcPr>
          <w:p w14:paraId="4B9B025C" w14:textId="150A2C49" w:rsidR="00F03DA2" w:rsidRDefault="00F03DA2" w:rsidP="00B82941">
            <w:r>
              <w:t xml:space="preserve">If less than 100% was allocated to the outcomes, the unallocated portion goes to ‘other’. </w:t>
            </w:r>
          </w:p>
          <w:p w14:paraId="05443DD2" w14:textId="00785B1D" w:rsidR="000B1057" w:rsidRDefault="000B1057" w:rsidP="00B82941"/>
        </w:tc>
      </w:tr>
      <w:tr w:rsidR="00A42680" w14:paraId="7E212918" w14:textId="77777777" w:rsidTr="00B82941">
        <w:tc>
          <w:tcPr>
            <w:tcW w:w="421" w:type="dxa"/>
          </w:tcPr>
          <w:p w14:paraId="36B077DF" w14:textId="77777777" w:rsidR="00A42680" w:rsidRDefault="00A42680" w:rsidP="003B02A1">
            <w:pPr>
              <w:pStyle w:val="ListParagraph"/>
              <w:numPr>
                <w:ilvl w:val="0"/>
                <w:numId w:val="1"/>
              </w:numPr>
              <w:ind w:left="113" w:firstLine="0"/>
            </w:pPr>
          </w:p>
        </w:tc>
        <w:tc>
          <w:tcPr>
            <w:tcW w:w="2397" w:type="dxa"/>
          </w:tcPr>
          <w:p w14:paraId="2AF3870C" w14:textId="6860ABF7" w:rsidR="00A42680" w:rsidRPr="0034631C" w:rsidRDefault="00F03DA2" w:rsidP="00B82941">
            <w:proofErr w:type="spellStart"/>
            <w:r w:rsidRPr="0034631C">
              <w:t>Sum_prog</w:t>
            </w:r>
            <w:r w:rsidR="000B1057" w:rsidRPr="0034631C">
              <w:t>_raw</w:t>
            </w:r>
            <w:proofErr w:type="spellEnd"/>
          </w:p>
        </w:tc>
        <w:tc>
          <w:tcPr>
            <w:tcW w:w="3284" w:type="dxa"/>
          </w:tcPr>
          <w:p w14:paraId="18ED12D2" w14:textId="77777777" w:rsidR="00A42680" w:rsidRDefault="000B1057" w:rsidP="00B82941">
            <w:r>
              <w:t>Sum the proportions in</w:t>
            </w:r>
          </w:p>
          <w:p w14:paraId="463450D0" w14:textId="77777777" w:rsidR="000B1057" w:rsidRPr="000B1057" w:rsidRDefault="000B1057" w:rsidP="00B82941">
            <w:pPr>
              <w:rPr>
                <w:color w:val="4472C4" w:themeColor="accent1"/>
              </w:rPr>
            </w:pPr>
            <w:proofErr w:type="spellStart"/>
            <w:r w:rsidRPr="000B1057">
              <w:rPr>
                <w:color w:val="4472C4" w:themeColor="accent1"/>
              </w:rPr>
              <w:t>Programme_ECD</w:t>
            </w:r>
            <w:proofErr w:type="spellEnd"/>
            <w:r w:rsidRPr="000B1057">
              <w:rPr>
                <w:color w:val="4472C4" w:themeColor="accent1"/>
              </w:rPr>
              <w:tab/>
            </w:r>
          </w:p>
          <w:p w14:paraId="711D6089" w14:textId="77777777" w:rsidR="000B1057" w:rsidRPr="000B1057" w:rsidRDefault="000B1057" w:rsidP="00B82941">
            <w:pPr>
              <w:rPr>
                <w:color w:val="4472C4" w:themeColor="accent1"/>
              </w:rPr>
            </w:pPr>
            <w:proofErr w:type="spellStart"/>
            <w:r w:rsidRPr="000B1057">
              <w:rPr>
                <w:color w:val="4472C4" w:themeColor="accent1"/>
              </w:rPr>
              <w:t>Programme_Primary</w:t>
            </w:r>
            <w:proofErr w:type="spellEnd"/>
            <w:r w:rsidRPr="000B1057">
              <w:rPr>
                <w:color w:val="4472C4" w:themeColor="accent1"/>
              </w:rPr>
              <w:tab/>
            </w:r>
          </w:p>
          <w:p w14:paraId="0E9FE120" w14:textId="77777777" w:rsidR="000B1057" w:rsidRPr="000B1057" w:rsidRDefault="000B1057" w:rsidP="00B82941">
            <w:pPr>
              <w:rPr>
                <w:color w:val="4472C4" w:themeColor="accent1"/>
              </w:rPr>
            </w:pPr>
            <w:proofErr w:type="spellStart"/>
            <w:r w:rsidRPr="000B1057">
              <w:rPr>
                <w:color w:val="4472C4" w:themeColor="accent1"/>
              </w:rPr>
              <w:t>Programme_secondary</w:t>
            </w:r>
            <w:proofErr w:type="spellEnd"/>
            <w:r w:rsidRPr="000B1057">
              <w:rPr>
                <w:color w:val="4472C4" w:themeColor="accent1"/>
              </w:rPr>
              <w:tab/>
            </w:r>
          </w:p>
          <w:p w14:paraId="6B43F620" w14:textId="77777777" w:rsidR="000B1057" w:rsidRPr="000B1057" w:rsidRDefault="000B1057" w:rsidP="00B82941">
            <w:pPr>
              <w:rPr>
                <w:color w:val="4472C4" w:themeColor="accent1"/>
              </w:rPr>
            </w:pPr>
            <w:proofErr w:type="spellStart"/>
            <w:r w:rsidRPr="000B1057">
              <w:rPr>
                <w:color w:val="4472C4" w:themeColor="accent1"/>
              </w:rPr>
              <w:t>Programme_AcceleratedEducation</w:t>
            </w:r>
            <w:proofErr w:type="spellEnd"/>
            <w:r w:rsidRPr="000B1057">
              <w:rPr>
                <w:color w:val="4472C4" w:themeColor="accent1"/>
              </w:rPr>
              <w:tab/>
            </w:r>
          </w:p>
          <w:p w14:paraId="027AAA75" w14:textId="77777777" w:rsidR="000B1057" w:rsidRPr="000B1057" w:rsidRDefault="000B1057" w:rsidP="00B82941">
            <w:pPr>
              <w:rPr>
                <w:color w:val="4472C4" w:themeColor="accent1"/>
              </w:rPr>
            </w:pPr>
            <w:proofErr w:type="spellStart"/>
            <w:r w:rsidRPr="000B1057">
              <w:rPr>
                <w:color w:val="4472C4" w:themeColor="accent1"/>
              </w:rPr>
              <w:t>Programme_Skills</w:t>
            </w:r>
            <w:proofErr w:type="spellEnd"/>
            <w:r w:rsidRPr="000B1057">
              <w:rPr>
                <w:color w:val="4472C4" w:themeColor="accent1"/>
              </w:rPr>
              <w:tab/>
            </w:r>
          </w:p>
          <w:p w14:paraId="46D3199D" w14:textId="77777777" w:rsidR="000B1057" w:rsidRPr="000B1057" w:rsidRDefault="000B1057" w:rsidP="00B82941">
            <w:pPr>
              <w:rPr>
                <w:color w:val="4472C4" w:themeColor="accent1"/>
              </w:rPr>
            </w:pPr>
            <w:proofErr w:type="spellStart"/>
            <w:r w:rsidRPr="000B1057">
              <w:rPr>
                <w:color w:val="4472C4" w:themeColor="accent1"/>
              </w:rPr>
              <w:t>Programme_Systems</w:t>
            </w:r>
            <w:proofErr w:type="spellEnd"/>
            <w:r w:rsidRPr="000B1057">
              <w:rPr>
                <w:color w:val="4472C4" w:themeColor="accent1"/>
              </w:rPr>
              <w:tab/>
            </w:r>
          </w:p>
          <w:p w14:paraId="5475968A" w14:textId="36E9EA6D" w:rsidR="000B1057" w:rsidRDefault="000B1057" w:rsidP="00B82941">
            <w:proofErr w:type="spellStart"/>
            <w:r w:rsidRPr="000B1057">
              <w:rPr>
                <w:color w:val="4472C4" w:themeColor="accent1"/>
              </w:rPr>
              <w:t>Programme_other</w:t>
            </w:r>
            <w:proofErr w:type="spellEnd"/>
          </w:p>
        </w:tc>
        <w:tc>
          <w:tcPr>
            <w:tcW w:w="2914" w:type="dxa"/>
          </w:tcPr>
          <w:p w14:paraId="3E1D1E53" w14:textId="77777777" w:rsidR="00A42680" w:rsidRDefault="00A42680" w:rsidP="00B82941"/>
        </w:tc>
      </w:tr>
      <w:tr w:rsidR="00A42680" w14:paraId="1FD08BAB" w14:textId="77777777" w:rsidTr="00B82941">
        <w:tc>
          <w:tcPr>
            <w:tcW w:w="421" w:type="dxa"/>
          </w:tcPr>
          <w:p w14:paraId="593280D8" w14:textId="77777777" w:rsidR="00A42680" w:rsidRDefault="00A42680" w:rsidP="003B02A1">
            <w:pPr>
              <w:pStyle w:val="ListParagraph"/>
              <w:numPr>
                <w:ilvl w:val="0"/>
                <w:numId w:val="1"/>
              </w:numPr>
              <w:ind w:left="113" w:firstLine="0"/>
            </w:pPr>
          </w:p>
        </w:tc>
        <w:tc>
          <w:tcPr>
            <w:tcW w:w="2397" w:type="dxa"/>
          </w:tcPr>
          <w:p w14:paraId="0185B384" w14:textId="212DEC15" w:rsidR="00A42680" w:rsidRPr="0034631C" w:rsidRDefault="000B1057" w:rsidP="00B82941">
            <w:proofErr w:type="spellStart"/>
            <w:r w:rsidRPr="0034631C">
              <w:t>Programme_other</w:t>
            </w:r>
            <w:proofErr w:type="spellEnd"/>
          </w:p>
        </w:tc>
        <w:tc>
          <w:tcPr>
            <w:tcW w:w="3284" w:type="dxa"/>
          </w:tcPr>
          <w:p w14:paraId="5BE20EBD" w14:textId="67BD3EEF" w:rsidR="000B1057" w:rsidRDefault="001335AD" w:rsidP="000B1057">
            <w:r>
              <w:t>Replace</w:t>
            </w:r>
            <w:r w:rsidR="000B1057">
              <w:t xml:space="preserve"> </w:t>
            </w:r>
            <w:proofErr w:type="spellStart"/>
            <w:r w:rsidR="000B1057">
              <w:t>programme_other</w:t>
            </w:r>
            <w:proofErr w:type="spellEnd"/>
            <w:r w:rsidR="000B1057">
              <w:t xml:space="preserve"> such that</w:t>
            </w:r>
          </w:p>
          <w:p w14:paraId="014488A7" w14:textId="6224426B" w:rsidR="00A42680" w:rsidRDefault="000B1057" w:rsidP="000B1057">
            <w:r>
              <w:t xml:space="preserve">If [1 - </w:t>
            </w:r>
            <w:proofErr w:type="spellStart"/>
            <w:r>
              <w:t>sum_prog_raw</w:t>
            </w:r>
            <w:proofErr w:type="spellEnd"/>
            <w:r>
              <w:t xml:space="preserve"> &gt; 0], </w:t>
            </w:r>
            <w:proofErr w:type="spellStart"/>
            <w:r>
              <w:t>Programme_other</w:t>
            </w:r>
            <w:proofErr w:type="spellEnd"/>
            <w:r>
              <w:t xml:space="preserve"> </w:t>
            </w:r>
            <w:proofErr w:type="gramStart"/>
            <w:r>
              <w:t xml:space="preserve">is  </w:t>
            </w:r>
            <w:proofErr w:type="spellStart"/>
            <w:r>
              <w:t>Programme</w:t>
            </w:r>
            <w:proofErr w:type="gramEnd"/>
            <w:r>
              <w:t>_other</w:t>
            </w:r>
            <w:proofErr w:type="spellEnd"/>
            <w:r>
              <w:t xml:space="preserve"> + 1 – </w:t>
            </w:r>
            <w:proofErr w:type="spellStart"/>
            <w:r>
              <w:t>sum_prog_raw</w:t>
            </w:r>
            <w:proofErr w:type="spellEnd"/>
          </w:p>
        </w:tc>
        <w:tc>
          <w:tcPr>
            <w:tcW w:w="2914" w:type="dxa"/>
          </w:tcPr>
          <w:p w14:paraId="3D3B1CE7" w14:textId="5ECA6178" w:rsidR="00A42680" w:rsidRDefault="000B1057" w:rsidP="00E44CFD">
            <w:r>
              <w:t xml:space="preserve">If less than 100% was allocated to the programmes, the unallocated portion goes to ‘other’. </w:t>
            </w:r>
          </w:p>
        </w:tc>
      </w:tr>
      <w:tr w:rsidR="000B1057" w14:paraId="20C54776" w14:textId="77777777" w:rsidTr="00B82941">
        <w:tc>
          <w:tcPr>
            <w:tcW w:w="421" w:type="dxa"/>
          </w:tcPr>
          <w:p w14:paraId="023B4EF1" w14:textId="77777777" w:rsidR="000B1057" w:rsidRDefault="000B1057" w:rsidP="003B02A1">
            <w:pPr>
              <w:pStyle w:val="ListParagraph"/>
              <w:numPr>
                <w:ilvl w:val="0"/>
                <w:numId w:val="1"/>
              </w:numPr>
              <w:ind w:left="113" w:firstLine="0"/>
            </w:pPr>
          </w:p>
        </w:tc>
        <w:tc>
          <w:tcPr>
            <w:tcW w:w="2397" w:type="dxa"/>
          </w:tcPr>
          <w:p w14:paraId="385035F0" w14:textId="2AE03FD2" w:rsidR="000B1057" w:rsidRPr="0034631C" w:rsidRDefault="000B1057" w:rsidP="000B1057">
            <w:proofErr w:type="spellStart"/>
            <w:r w:rsidRPr="0034631C">
              <w:t>Sum_Act_raw</w:t>
            </w:r>
            <w:proofErr w:type="spellEnd"/>
          </w:p>
        </w:tc>
        <w:tc>
          <w:tcPr>
            <w:tcW w:w="3284" w:type="dxa"/>
          </w:tcPr>
          <w:p w14:paraId="302E904F" w14:textId="77777777" w:rsidR="000B1057" w:rsidRDefault="000B1057" w:rsidP="000B1057">
            <w:r>
              <w:t>Sum the proportions in</w:t>
            </w:r>
          </w:p>
          <w:p w14:paraId="5C479B17" w14:textId="77777777" w:rsidR="000B1057" w:rsidRPr="000B1057" w:rsidRDefault="000B1057" w:rsidP="000B1057">
            <w:pPr>
              <w:rPr>
                <w:color w:val="4472C4" w:themeColor="accent1"/>
              </w:rPr>
            </w:pPr>
            <w:proofErr w:type="spellStart"/>
            <w:r w:rsidRPr="000B1057">
              <w:rPr>
                <w:color w:val="4472C4" w:themeColor="accent1"/>
              </w:rPr>
              <w:t>Activity_Infrastructure</w:t>
            </w:r>
            <w:proofErr w:type="spellEnd"/>
            <w:r w:rsidRPr="000B1057">
              <w:rPr>
                <w:color w:val="4472C4" w:themeColor="accent1"/>
              </w:rPr>
              <w:tab/>
            </w:r>
          </w:p>
          <w:p w14:paraId="53C9E97F" w14:textId="77777777" w:rsidR="000B1057" w:rsidRPr="000B1057" w:rsidRDefault="000B1057" w:rsidP="000B1057">
            <w:pPr>
              <w:rPr>
                <w:color w:val="4472C4" w:themeColor="accent1"/>
              </w:rPr>
            </w:pPr>
            <w:proofErr w:type="spellStart"/>
            <w:r w:rsidRPr="000B1057">
              <w:rPr>
                <w:color w:val="4472C4" w:themeColor="accent1"/>
              </w:rPr>
              <w:t>Activity_Materials</w:t>
            </w:r>
            <w:proofErr w:type="spellEnd"/>
            <w:r w:rsidRPr="000B1057">
              <w:rPr>
                <w:color w:val="4472C4" w:themeColor="accent1"/>
              </w:rPr>
              <w:tab/>
            </w:r>
          </w:p>
          <w:p w14:paraId="643E0508" w14:textId="3A53F067" w:rsidR="000B1057" w:rsidRPr="000B1057" w:rsidRDefault="000B1057" w:rsidP="000B1057">
            <w:pPr>
              <w:rPr>
                <w:color w:val="4472C4" w:themeColor="accent1"/>
              </w:rPr>
            </w:pPr>
            <w:proofErr w:type="spellStart"/>
            <w:r w:rsidRPr="000B1057">
              <w:rPr>
                <w:color w:val="4472C4" w:themeColor="accent1"/>
              </w:rPr>
              <w:t>Activity_Salary</w:t>
            </w:r>
            <w:proofErr w:type="spellEnd"/>
            <w:r w:rsidRPr="000B1057">
              <w:rPr>
                <w:color w:val="4472C4" w:themeColor="accent1"/>
              </w:rPr>
              <w:tab/>
            </w:r>
            <w:proofErr w:type="spellStart"/>
            <w:r w:rsidRPr="000B1057">
              <w:rPr>
                <w:color w:val="4472C4" w:themeColor="accent1"/>
              </w:rPr>
              <w:t>Activity_training</w:t>
            </w:r>
            <w:proofErr w:type="spellEnd"/>
          </w:p>
          <w:p w14:paraId="7B61A99C" w14:textId="77777777" w:rsidR="000B1057" w:rsidRPr="000B1057" w:rsidRDefault="000B1057" w:rsidP="000B1057">
            <w:pPr>
              <w:rPr>
                <w:color w:val="4472C4" w:themeColor="accent1"/>
              </w:rPr>
            </w:pPr>
            <w:proofErr w:type="spellStart"/>
            <w:r w:rsidRPr="000B1057">
              <w:rPr>
                <w:color w:val="4472C4" w:themeColor="accent1"/>
              </w:rPr>
              <w:t>Activity_Training_Children</w:t>
            </w:r>
            <w:proofErr w:type="spellEnd"/>
            <w:r w:rsidRPr="000B1057">
              <w:rPr>
                <w:color w:val="4472C4" w:themeColor="accent1"/>
              </w:rPr>
              <w:tab/>
            </w:r>
          </w:p>
          <w:p w14:paraId="6ED5AB95" w14:textId="77777777" w:rsidR="000B1057" w:rsidRPr="000B1057" w:rsidRDefault="000B1057" w:rsidP="000B1057">
            <w:pPr>
              <w:rPr>
                <w:color w:val="4472C4" w:themeColor="accent1"/>
              </w:rPr>
            </w:pPr>
            <w:proofErr w:type="spellStart"/>
            <w:r w:rsidRPr="000B1057">
              <w:rPr>
                <w:color w:val="4472C4" w:themeColor="accent1"/>
              </w:rPr>
              <w:t>Activity_community</w:t>
            </w:r>
            <w:proofErr w:type="spellEnd"/>
            <w:r w:rsidRPr="000B1057">
              <w:rPr>
                <w:color w:val="4472C4" w:themeColor="accent1"/>
              </w:rPr>
              <w:tab/>
            </w:r>
          </w:p>
          <w:p w14:paraId="0FE21032" w14:textId="77777777" w:rsidR="000B1057" w:rsidRPr="000B1057" w:rsidRDefault="000B1057" w:rsidP="000B1057">
            <w:pPr>
              <w:rPr>
                <w:color w:val="4472C4" w:themeColor="accent1"/>
              </w:rPr>
            </w:pPr>
            <w:proofErr w:type="spellStart"/>
            <w:r w:rsidRPr="000B1057">
              <w:rPr>
                <w:color w:val="4472C4" w:themeColor="accent1"/>
              </w:rPr>
              <w:t>Activity_Strengthening_District</w:t>
            </w:r>
            <w:proofErr w:type="spellEnd"/>
            <w:r w:rsidRPr="000B1057">
              <w:rPr>
                <w:color w:val="4472C4" w:themeColor="accent1"/>
              </w:rPr>
              <w:tab/>
            </w:r>
          </w:p>
          <w:p w14:paraId="4A111C28" w14:textId="77777777" w:rsidR="000B1057" w:rsidRPr="000B1057" w:rsidRDefault="000B1057" w:rsidP="000B1057">
            <w:pPr>
              <w:rPr>
                <w:color w:val="4472C4" w:themeColor="accent1"/>
              </w:rPr>
            </w:pPr>
            <w:proofErr w:type="spellStart"/>
            <w:r w:rsidRPr="000B1057">
              <w:rPr>
                <w:color w:val="4472C4" w:themeColor="accent1"/>
              </w:rPr>
              <w:t>Activity_Strengthening_National</w:t>
            </w:r>
            <w:proofErr w:type="spellEnd"/>
          </w:p>
          <w:p w14:paraId="01FDD803" w14:textId="50C253AE" w:rsidR="000B1057" w:rsidRPr="000B1057" w:rsidRDefault="000B1057" w:rsidP="000B1057">
            <w:pPr>
              <w:rPr>
                <w:color w:val="4472C4" w:themeColor="accent1"/>
              </w:rPr>
            </w:pPr>
            <w:proofErr w:type="spellStart"/>
            <w:r w:rsidRPr="000B1057">
              <w:rPr>
                <w:color w:val="4472C4" w:themeColor="accent1"/>
              </w:rPr>
              <w:t>Activity_piloting</w:t>
            </w:r>
            <w:proofErr w:type="spellEnd"/>
            <w:r w:rsidRPr="000B1057">
              <w:rPr>
                <w:color w:val="4472C4" w:themeColor="accent1"/>
              </w:rPr>
              <w:tab/>
            </w:r>
          </w:p>
          <w:p w14:paraId="78320F7A" w14:textId="054D4FDF" w:rsidR="000B1057" w:rsidRDefault="000B1057" w:rsidP="000B1057">
            <w:proofErr w:type="spellStart"/>
            <w:r w:rsidRPr="000B1057">
              <w:rPr>
                <w:color w:val="4472C4" w:themeColor="accent1"/>
              </w:rPr>
              <w:t>Activity_other</w:t>
            </w:r>
            <w:proofErr w:type="spellEnd"/>
          </w:p>
        </w:tc>
        <w:tc>
          <w:tcPr>
            <w:tcW w:w="2914" w:type="dxa"/>
          </w:tcPr>
          <w:p w14:paraId="3388C39E" w14:textId="77777777" w:rsidR="000B1057" w:rsidRDefault="000B1057" w:rsidP="000B1057"/>
        </w:tc>
      </w:tr>
      <w:tr w:rsidR="000B1057" w14:paraId="62A7EE2B" w14:textId="77777777" w:rsidTr="00B82941">
        <w:tc>
          <w:tcPr>
            <w:tcW w:w="421" w:type="dxa"/>
          </w:tcPr>
          <w:p w14:paraId="04227FD7" w14:textId="77777777" w:rsidR="000B1057" w:rsidRDefault="000B1057" w:rsidP="003B02A1">
            <w:pPr>
              <w:pStyle w:val="ListParagraph"/>
              <w:numPr>
                <w:ilvl w:val="0"/>
                <w:numId w:val="1"/>
              </w:numPr>
              <w:ind w:left="113" w:firstLine="0"/>
            </w:pPr>
          </w:p>
        </w:tc>
        <w:tc>
          <w:tcPr>
            <w:tcW w:w="2397" w:type="dxa"/>
          </w:tcPr>
          <w:p w14:paraId="3A8F1B05" w14:textId="10D1CB38" w:rsidR="000B1057" w:rsidRPr="0034631C" w:rsidRDefault="000B1057" w:rsidP="000B1057">
            <w:proofErr w:type="spellStart"/>
            <w:r w:rsidRPr="0034631C">
              <w:t>Activity_othe</w:t>
            </w:r>
            <w:r w:rsidR="001335AD" w:rsidRPr="0034631C">
              <w:t>r</w:t>
            </w:r>
            <w:proofErr w:type="spellEnd"/>
          </w:p>
        </w:tc>
        <w:tc>
          <w:tcPr>
            <w:tcW w:w="3284" w:type="dxa"/>
          </w:tcPr>
          <w:p w14:paraId="5FB62DBD" w14:textId="26374734" w:rsidR="000B1057" w:rsidRDefault="001335AD" w:rsidP="000B1057">
            <w:r>
              <w:t>Replace</w:t>
            </w:r>
            <w:r w:rsidR="000B1057">
              <w:t xml:space="preserve"> </w:t>
            </w:r>
            <w:proofErr w:type="spellStart"/>
            <w:r w:rsidR="000B1057">
              <w:t>Activity_other</w:t>
            </w:r>
            <w:proofErr w:type="spellEnd"/>
            <w:r w:rsidR="000B1057">
              <w:t xml:space="preserve"> such that</w:t>
            </w:r>
          </w:p>
          <w:p w14:paraId="1F0C6656" w14:textId="499EC3F4" w:rsidR="000B1057" w:rsidRDefault="000B1057" w:rsidP="000B1057">
            <w:r>
              <w:t xml:space="preserve">If [1 - </w:t>
            </w:r>
            <w:proofErr w:type="spellStart"/>
            <w:r>
              <w:t>sum_Act_raw</w:t>
            </w:r>
            <w:proofErr w:type="spellEnd"/>
            <w:r>
              <w:t xml:space="preserve"> &gt; 0], </w:t>
            </w:r>
            <w:proofErr w:type="spellStart"/>
            <w:r>
              <w:t>Activity_other</w:t>
            </w:r>
            <w:proofErr w:type="spellEnd"/>
            <w:r>
              <w:t xml:space="preserve"> </w:t>
            </w:r>
            <w:proofErr w:type="gramStart"/>
            <w:r>
              <w:t xml:space="preserve">is  </w:t>
            </w:r>
            <w:proofErr w:type="spellStart"/>
            <w:r>
              <w:t>Activity</w:t>
            </w:r>
            <w:proofErr w:type="gramEnd"/>
            <w:r>
              <w:t>_other</w:t>
            </w:r>
            <w:proofErr w:type="spellEnd"/>
            <w:r>
              <w:t xml:space="preserve"> + 1 – </w:t>
            </w:r>
            <w:proofErr w:type="spellStart"/>
            <w:r>
              <w:t>sum_Act_raw</w:t>
            </w:r>
            <w:proofErr w:type="spellEnd"/>
          </w:p>
        </w:tc>
        <w:tc>
          <w:tcPr>
            <w:tcW w:w="2914" w:type="dxa"/>
          </w:tcPr>
          <w:p w14:paraId="4F85DE29" w14:textId="365B11E5" w:rsidR="000B1057" w:rsidRDefault="000B1057" w:rsidP="000B1057">
            <w:r>
              <w:t xml:space="preserve">If less than 100% was allocated to the activities, the unallocated portion goes to ‘other’. </w:t>
            </w:r>
          </w:p>
          <w:p w14:paraId="39BEAAB7" w14:textId="6AD04320" w:rsidR="000B1057" w:rsidRDefault="000B1057" w:rsidP="000B1057"/>
        </w:tc>
      </w:tr>
      <w:tr w:rsidR="00E44CFD" w14:paraId="1736CCE5" w14:textId="77777777" w:rsidTr="00B82941">
        <w:tc>
          <w:tcPr>
            <w:tcW w:w="421" w:type="dxa"/>
          </w:tcPr>
          <w:p w14:paraId="057AB47E" w14:textId="77777777" w:rsidR="00E44CFD" w:rsidRDefault="00E44CFD" w:rsidP="003B02A1">
            <w:pPr>
              <w:pStyle w:val="ListParagraph"/>
              <w:numPr>
                <w:ilvl w:val="0"/>
                <w:numId w:val="1"/>
              </w:numPr>
              <w:ind w:left="113" w:firstLine="0"/>
            </w:pPr>
          </w:p>
        </w:tc>
        <w:tc>
          <w:tcPr>
            <w:tcW w:w="2397" w:type="dxa"/>
          </w:tcPr>
          <w:p w14:paraId="4F6AFA5F" w14:textId="7C35E585" w:rsidR="00E44CFD" w:rsidRPr="00FB0247" w:rsidRDefault="00E44CFD" w:rsidP="000B1057">
            <w:pPr>
              <w:rPr>
                <w:highlight w:val="green"/>
              </w:rPr>
            </w:pPr>
            <w:commentRangeStart w:id="0"/>
            <w:commentRangeStart w:id="1"/>
            <w:r w:rsidRPr="00FB0247">
              <w:rPr>
                <w:highlight w:val="green"/>
              </w:rPr>
              <w:t>Drop</w:t>
            </w:r>
            <w:commentRangeEnd w:id="0"/>
            <w:r w:rsidR="009251BE" w:rsidRPr="00FB0247">
              <w:rPr>
                <w:rStyle w:val="CommentReference"/>
                <w:highlight w:val="green"/>
              </w:rPr>
              <w:commentReference w:id="0"/>
            </w:r>
            <w:commentRangeEnd w:id="1"/>
            <w:r w:rsidR="00FB0247">
              <w:rPr>
                <w:rStyle w:val="CommentReference"/>
              </w:rPr>
              <w:commentReference w:id="1"/>
            </w:r>
            <w:r w:rsidRPr="00FB0247">
              <w:rPr>
                <w:highlight w:val="green"/>
              </w:rPr>
              <w:t xml:space="preserve"> </w:t>
            </w:r>
            <w:r w:rsidR="00B4199B" w:rsidRPr="00FB0247">
              <w:rPr>
                <w:highlight w:val="green"/>
              </w:rPr>
              <w:t>dummy projects</w:t>
            </w:r>
          </w:p>
        </w:tc>
        <w:tc>
          <w:tcPr>
            <w:tcW w:w="3284" w:type="dxa"/>
          </w:tcPr>
          <w:p w14:paraId="5613FBFB" w14:textId="3BB1B0DF" w:rsidR="00E44CFD" w:rsidRPr="00B4199B" w:rsidRDefault="00B4199B" w:rsidP="000B1057">
            <w:pPr>
              <w:rPr>
                <w:highlight w:val="yellow"/>
              </w:rPr>
            </w:pPr>
            <w:r w:rsidRPr="00B4199B">
              <w:rPr>
                <w:highlight w:val="yellow"/>
              </w:rPr>
              <w:t>Drop any projects for which ‘Should this project be included in analysis’ = No</w:t>
            </w:r>
          </w:p>
        </w:tc>
        <w:tc>
          <w:tcPr>
            <w:tcW w:w="2914" w:type="dxa"/>
          </w:tcPr>
          <w:p w14:paraId="57B6B47C" w14:textId="0FDE192D" w:rsidR="00E44CFD" w:rsidRDefault="00B4199B" w:rsidP="000B1057">
            <w:r w:rsidRPr="00B4199B">
              <w:rPr>
                <w:highlight w:val="yellow"/>
              </w:rPr>
              <w:t>This removes projects which were from the pilot/testing, and projects which are double counted (because their consortium lead also included them)</w:t>
            </w:r>
          </w:p>
        </w:tc>
      </w:tr>
    </w:tbl>
    <w:p w14:paraId="73F680D4" w14:textId="77777777" w:rsidR="00A42680" w:rsidRDefault="00A42680">
      <w:pPr>
        <w:rPr>
          <w:b/>
          <w:bCs/>
        </w:rPr>
      </w:pPr>
    </w:p>
    <w:p w14:paraId="5A439C82" w14:textId="77777777" w:rsidR="00A42680" w:rsidRDefault="00A42680">
      <w:pPr>
        <w:rPr>
          <w:b/>
          <w:bCs/>
        </w:rPr>
      </w:pPr>
    </w:p>
    <w:p w14:paraId="04806B62" w14:textId="271135A4" w:rsidR="00C45420" w:rsidRPr="00C37A52" w:rsidRDefault="00C37A52" w:rsidP="00A61232">
      <w:pPr>
        <w:pStyle w:val="Heading2"/>
      </w:pPr>
      <w:r>
        <w:t>Table 1. Setting up main indicators</w:t>
      </w:r>
    </w:p>
    <w:tbl>
      <w:tblPr>
        <w:tblStyle w:val="TableGrid"/>
        <w:tblW w:w="0" w:type="auto"/>
        <w:tblLayout w:type="fixed"/>
        <w:tblLook w:val="04A0" w:firstRow="1" w:lastRow="0" w:firstColumn="1" w:lastColumn="0" w:noHBand="0" w:noVBand="1"/>
      </w:tblPr>
      <w:tblGrid>
        <w:gridCol w:w="421"/>
        <w:gridCol w:w="2397"/>
        <w:gridCol w:w="3284"/>
        <w:gridCol w:w="2914"/>
      </w:tblGrid>
      <w:tr w:rsidR="00DD654F" w14:paraId="380DE9B4" w14:textId="3A39CAC7" w:rsidTr="008256DF">
        <w:tc>
          <w:tcPr>
            <w:tcW w:w="421" w:type="dxa"/>
          </w:tcPr>
          <w:p w14:paraId="2D336B55" w14:textId="339B1188" w:rsidR="00C45420" w:rsidRDefault="004B6A92" w:rsidP="008256DF">
            <w:r>
              <w:t>#</w:t>
            </w:r>
          </w:p>
        </w:tc>
        <w:tc>
          <w:tcPr>
            <w:tcW w:w="2397" w:type="dxa"/>
          </w:tcPr>
          <w:p w14:paraId="28A95ABF" w14:textId="24C84354" w:rsidR="00C45420" w:rsidRPr="0034631C" w:rsidRDefault="008256DF">
            <w:r w:rsidRPr="0034631C">
              <w:t>Variable/indicator</w:t>
            </w:r>
          </w:p>
        </w:tc>
        <w:tc>
          <w:tcPr>
            <w:tcW w:w="3284" w:type="dxa"/>
          </w:tcPr>
          <w:p w14:paraId="040B1414" w14:textId="20964BDE" w:rsidR="00C45420" w:rsidRDefault="00C45420">
            <w:r>
              <w:t>How?</w:t>
            </w:r>
          </w:p>
        </w:tc>
        <w:tc>
          <w:tcPr>
            <w:tcW w:w="2914" w:type="dxa"/>
          </w:tcPr>
          <w:p w14:paraId="56251A6B" w14:textId="16480EF5" w:rsidR="00C45420" w:rsidRDefault="00C45420">
            <w:r>
              <w:t>Why?</w:t>
            </w:r>
          </w:p>
        </w:tc>
      </w:tr>
      <w:tr w:rsidR="00DD654F" w14:paraId="076ECF9E" w14:textId="68736AD0" w:rsidTr="008256DF">
        <w:tc>
          <w:tcPr>
            <w:tcW w:w="421" w:type="dxa"/>
          </w:tcPr>
          <w:p w14:paraId="08CB7F34" w14:textId="16FBF3B9" w:rsidR="00C45420" w:rsidRDefault="00C45420" w:rsidP="000B1057">
            <w:pPr>
              <w:pStyle w:val="ListParagraph"/>
              <w:numPr>
                <w:ilvl w:val="0"/>
                <w:numId w:val="3"/>
              </w:numPr>
              <w:ind w:left="0" w:firstLine="0"/>
            </w:pPr>
          </w:p>
        </w:tc>
        <w:tc>
          <w:tcPr>
            <w:tcW w:w="2397" w:type="dxa"/>
          </w:tcPr>
          <w:p w14:paraId="01DB9515" w14:textId="459B4832" w:rsidR="00C45420" w:rsidRPr="0034631C" w:rsidRDefault="00C45420">
            <w:proofErr w:type="spellStart"/>
            <w:r w:rsidRPr="0034631C">
              <w:t>Budget_USD</w:t>
            </w:r>
            <w:proofErr w:type="spellEnd"/>
          </w:p>
        </w:tc>
        <w:tc>
          <w:tcPr>
            <w:tcW w:w="3284" w:type="dxa"/>
          </w:tcPr>
          <w:p w14:paraId="42079265" w14:textId="77777777" w:rsidR="00C45420" w:rsidRDefault="00C45420">
            <w:pPr>
              <w:rPr>
                <w:rFonts w:ascii="Arial" w:hAnsi="Arial" w:cs="Arial"/>
                <w:color w:val="313949"/>
                <w:sz w:val="21"/>
                <w:szCs w:val="21"/>
                <w:shd w:val="clear" w:color="auto" w:fill="FFFFFF"/>
              </w:rPr>
            </w:pPr>
            <w:r>
              <w:t xml:space="preserve">Convert the </w:t>
            </w:r>
            <w:r w:rsidRPr="00C45420">
              <w:rPr>
                <w:rFonts w:ascii="Arial" w:hAnsi="Arial" w:cs="Arial"/>
                <w:color w:val="4472C4" w:themeColor="accent1"/>
                <w:sz w:val="21"/>
                <w:szCs w:val="21"/>
                <w:shd w:val="clear" w:color="auto" w:fill="FFFFFF"/>
              </w:rPr>
              <w:t>Total budget for the duration of the project into USD</w:t>
            </w:r>
            <w:r>
              <w:rPr>
                <w:rFonts w:ascii="Arial" w:hAnsi="Arial" w:cs="Arial"/>
                <w:color w:val="313949"/>
                <w:sz w:val="21"/>
                <w:szCs w:val="21"/>
                <w:shd w:val="clear" w:color="auto" w:fill="FFFFFF"/>
              </w:rPr>
              <w:t>.</w:t>
            </w:r>
          </w:p>
          <w:p w14:paraId="5FF2FA07" w14:textId="71ADA9EF" w:rsidR="00C45420" w:rsidRDefault="00C45420">
            <w:r>
              <w:t>Use the 2019 average exchange rate</w:t>
            </w:r>
            <w:r w:rsidR="00FB6FC9">
              <w:t>. Divide the budget by the exchange rate in column A above.</w:t>
            </w:r>
          </w:p>
        </w:tc>
        <w:tc>
          <w:tcPr>
            <w:tcW w:w="2914" w:type="dxa"/>
          </w:tcPr>
          <w:p w14:paraId="2ED595A4" w14:textId="22DC2BA8" w:rsidR="00C45420" w:rsidRDefault="003D440D">
            <w:r>
              <w:t>Using 2019 as the average for the years we are looking at (this is a crude but simplifying assumption)</w:t>
            </w:r>
          </w:p>
        </w:tc>
      </w:tr>
      <w:tr w:rsidR="00DD654F" w14:paraId="26713F6C" w14:textId="52DA7384" w:rsidTr="008256DF">
        <w:tc>
          <w:tcPr>
            <w:tcW w:w="421" w:type="dxa"/>
          </w:tcPr>
          <w:p w14:paraId="411F8830" w14:textId="5AC1D061" w:rsidR="00C45420" w:rsidRDefault="00C45420" w:rsidP="000B1057">
            <w:pPr>
              <w:pStyle w:val="ListParagraph"/>
              <w:numPr>
                <w:ilvl w:val="0"/>
                <w:numId w:val="3"/>
              </w:numPr>
              <w:ind w:left="0" w:firstLine="0"/>
            </w:pPr>
          </w:p>
        </w:tc>
        <w:tc>
          <w:tcPr>
            <w:tcW w:w="2397" w:type="dxa"/>
          </w:tcPr>
          <w:p w14:paraId="71B85E38" w14:textId="681EEDE9" w:rsidR="00C45420" w:rsidRPr="0034631C" w:rsidRDefault="00C45420">
            <w:proofErr w:type="spellStart"/>
            <w:r w:rsidRPr="0034631C">
              <w:t>Spend_USD</w:t>
            </w:r>
            <w:proofErr w:type="spellEnd"/>
          </w:p>
        </w:tc>
        <w:tc>
          <w:tcPr>
            <w:tcW w:w="3284" w:type="dxa"/>
          </w:tcPr>
          <w:p w14:paraId="7FCA745C" w14:textId="77777777" w:rsidR="00C45420" w:rsidRDefault="00C45420">
            <w:pPr>
              <w:rPr>
                <w:rFonts w:ascii="Arial" w:hAnsi="Arial" w:cs="Arial"/>
                <w:color w:val="313949"/>
                <w:sz w:val="21"/>
                <w:szCs w:val="21"/>
                <w:shd w:val="clear" w:color="auto" w:fill="FFFFFF"/>
              </w:rPr>
            </w:pPr>
            <w:r>
              <w:t xml:space="preserve">Convert </w:t>
            </w:r>
            <w:r w:rsidRPr="003B4AD3">
              <w:rPr>
                <w:rFonts w:ascii="Arial" w:hAnsi="Arial" w:cs="Arial"/>
                <w:color w:val="4472C4" w:themeColor="accent1"/>
                <w:sz w:val="21"/>
                <w:szCs w:val="21"/>
                <w:shd w:val="clear" w:color="auto" w:fill="FFFFFF"/>
              </w:rPr>
              <w:t>Total spent from project start date to project end date or spending end date, as applicable into USD</w:t>
            </w:r>
            <w:r>
              <w:rPr>
                <w:rFonts w:ascii="Arial" w:hAnsi="Arial" w:cs="Arial"/>
                <w:color w:val="313949"/>
                <w:sz w:val="21"/>
                <w:szCs w:val="21"/>
                <w:shd w:val="clear" w:color="auto" w:fill="FFFFFF"/>
              </w:rPr>
              <w:t>.</w:t>
            </w:r>
          </w:p>
          <w:p w14:paraId="490380CE" w14:textId="39E7DD7D" w:rsidR="00C45420" w:rsidRDefault="00C45420">
            <w:r>
              <w:t>Use the 2019 average exchange rate</w:t>
            </w:r>
            <w:r w:rsidR="00FB6FC9">
              <w:t>. Divide the spend by the exchange rate in column A above.</w:t>
            </w:r>
          </w:p>
        </w:tc>
        <w:tc>
          <w:tcPr>
            <w:tcW w:w="2914" w:type="dxa"/>
          </w:tcPr>
          <w:p w14:paraId="218E7EF9" w14:textId="77777777" w:rsidR="00C45420" w:rsidRDefault="00C45420"/>
        </w:tc>
      </w:tr>
      <w:tr w:rsidR="00DD654F" w14:paraId="093CE626" w14:textId="72A9DF22" w:rsidTr="008256DF">
        <w:tc>
          <w:tcPr>
            <w:tcW w:w="421" w:type="dxa"/>
          </w:tcPr>
          <w:p w14:paraId="619ACAE1" w14:textId="5CB23F7E" w:rsidR="00C45420" w:rsidRDefault="00C45420" w:rsidP="000B1057">
            <w:pPr>
              <w:pStyle w:val="ListParagraph"/>
              <w:numPr>
                <w:ilvl w:val="0"/>
                <w:numId w:val="3"/>
              </w:numPr>
              <w:ind w:left="0" w:firstLine="0"/>
            </w:pPr>
          </w:p>
        </w:tc>
        <w:tc>
          <w:tcPr>
            <w:tcW w:w="2397" w:type="dxa"/>
          </w:tcPr>
          <w:p w14:paraId="0A65FFDE" w14:textId="5CC86D02" w:rsidR="00C45420" w:rsidRPr="0034631C" w:rsidRDefault="00C45420">
            <w:proofErr w:type="spellStart"/>
            <w:r w:rsidRPr="0034631C">
              <w:t>Execution_rate</w:t>
            </w:r>
            <w:proofErr w:type="spellEnd"/>
          </w:p>
        </w:tc>
        <w:tc>
          <w:tcPr>
            <w:tcW w:w="3284" w:type="dxa"/>
          </w:tcPr>
          <w:p w14:paraId="0615B13B" w14:textId="294C2D31" w:rsidR="00C45420" w:rsidRDefault="00C45420">
            <w:r>
              <w:t xml:space="preserve">Divide </w:t>
            </w:r>
            <w:proofErr w:type="spellStart"/>
            <w:r>
              <w:t>Spend_USD</w:t>
            </w:r>
            <w:proofErr w:type="spellEnd"/>
            <w:r>
              <w:t xml:space="preserve"> by </w:t>
            </w:r>
            <w:proofErr w:type="spellStart"/>
            <w:r>
              <w:t>Budget_USD</w:t>
            </w:r>
            <w:proofErr w:type="spellEnd"/>
          </w:p>
        </w:tc>
        <w:tc>
          <w:tcPr>
            <w:tcW w:w="2914" w:type="dxa"/>
          </w:tcPr>
          <w:p w14:paraId="79E222E5" w14:textId="2CFDAED6" w:rsidR="00C45420" w:rsidRDefault="00C45420">
            <w:r>
              <w:t xml:space="preserve">A sense check that </w:t>
            </w:r>
            <w:proofErr w:type="gramStart"/>
            <w:r>
              <w:t>they’ve</w:t>
            </w:r>
            <w:proofErr w:type="gramEnd"/>
            <w:r>
              <w:t xml:space="preserve"> given spend in the correct currency. We </w:t>
            </w:r>
            <w:proofErr w:type="gramStart"/>
            <w:r>
              <w:t>won’t</w:t>
            </w:r>
            <w:proofErr w:type="gramEnd"/>
            <w:r>
              <w:t xml:space="preserve"> use this for any final presentation but some internal QA analysis.</w:t>
            </w:r>
          </w:p>
        </w:tc>
      </w:tr>
      <w:tr w:rsidR="00DD654F" w14:paraId="5ADF396A" w14:textId="73619BA8" w:rsidTr="008256DF">
        <w:tc>
          <w:tcPr>
            <w:tcW w:w="421" w:type="dxa"/>
          </w:tcPr>
          <w:p w14:paraId="0055FEC0" w14:textId="77777777" w:rsidR="00C45420" w:rsidRDefault="00C45420" w:rsidP="000B1057">
            <w:pPr>
              <w:pStyle w:val="ListParagraph"/>
              <w:numPr>
                <w:ilvl w:val="0"/>
                <w:numId w:val="3"/>
              </w:numPr>
              <w:ind w:left="0" w:firstLine="0"/>
            </w:pPr>
          </w:p>
        </w:tc>
        <w:tc>
          <w:tcPr>
            <w:tcW w:w="2397" w:type="dxa"/>
          </w:tcPr>
          <w:p w14:paraId="7E1AAF0A" w14:textId="2C2F1E72" w:rsidR="00C45420" w:rsidRPr="0034631C" w:rsidRDefault="003B4AD3">
            <w:r w:rsidRPr="0034631C">
              <w:t>Months</w:t>
            </w:r>
          </w:p>
        </w:tc>
        <w:tc>
          <w:tcPr>
            <w:tcW w:w="3284" w:type="dxa"/>
          </w:tcPr>
          <w:p w14:paraId="60BA01AD" w14:textId="54B02546" w:rsidR="00C45420" w:rsidRPr="003B4AD3" w:rsidRDefault="003B4AD3">
            <w:pPr>
              <w:rPr>
                <w:b/>
                <w:bCs/>
              </w:rPr>
            </w:pPr>
            <w:r>
              <w:t xml:space="preserve">Calculates total months of project spending – so </w:t>
            </w:r>
            <w:proofErr w:type="gramStart"/>
            <w:r w:rsidRPr="003B4AD3">
              <w:rPr>
                <w:rFonts w:ascii="Arial" w:hAnsi="Arial" w:cs="Arial"/>
                <w:color w:val="4472C4" w:themeColor="accent1"/>
                <w:sz w:val="21"/>
                <w:szCs w:val="21"/>
                <w:shd w:val="clear" w:color="auto" w:fill="FFFFFF"/>
              </w:rPr>
              <w:t>The</w:t>
            </w:r>
            <w:proofErr w:type="gramEnd"/>
            <w:r w:rsidRPr="003B4AD3">
              <w:rPr>
                <w:rFonts w:ascii="Arial" w:hAnsi="Arial" w:cs="Arial"/>
                <w:color w:val="4472C4" w:themeColor="accent1"/>
                <w:sz w:val="21"/>
                <w:szCs w:val="21"/>
                <w:shd w:val="clear" w:color="auto" w:fill="FFFFFF"/>
              </w:rPr>
              <w:t xml:space="preserve"> final date at which spending is included in your reporting </w:t>
            </w:r>
            <w:r>
              <w:rPr>
                <w:rFonts w:ascii="Arial" w:hAnsi="Arial" w:cs="Arial"/>
                <w:color w:val="313949"/>
                <w:sz w:val="21"/>
                <w:szCs w:val="21"/>
                <w:shd w:val="clear" w:color="auto" w:fill="FFFFFF"/>
              </w:rPr>
              <w:t xml:space="preserve">minus </w:t>
            </w:r>
            <w:r w:rsidRPr="003B4AD3">
              <w:rPr>
                <w:rFonts w:ascii="Arial" w:hAnsi="Arial" w:cs="Arial"/>
                <w:color w:val="4472C4" w:themeColor="accent1"/>
                <w:sz w:val="21"/>
                <w:szCs w:val="21"/>
                <w:shd w:val="clear" w:color="auto" w:fill="FFFFFF"/>
              </w:rPr>
              <w:t>Date from which the project was live and spending started</w:t>
            </w:r>
            <w:r>
              <w:rPr>
                <w:rFonts w:ascii="Arial" w:hAnsi="Arial" w:cs="Arial"/>
                <w:color w:val="4472C4" w:themeColor="accent1"/>
                <w:sz w:val="21"/>
                <w:szCs w:val="21"/>
                <w:shd w:val="clear" w:color="auto" w:fill="FFFFFF"/>
              </w:rPr>
              <w:t xml:space="preserve">, </w:t>
            </w:r>
            <w:r w:rsidRPr="003B4AD3">
              <w:t>converted into months</w:t>
            </w:r>
          </w:p>
        </w:tc>
        <w:tc>
          <w:tcPr>
            <w:tcW w:w="2914" w:type="dxa"/>
          </w:tcPr>
          <w:p w14:paraId="029D6E9A" w14:textId="577E84CF" w:rsidR="00C45420" w:rsidRDefault="00DD654F">
            <w:r>
              <w:t>Total months of project spending</w:t>
            </w:r>
          </w:p>
        </w:tc>
      </w:tr>
      <w:tr w:rsidR="004B6A92" w14:paraId="1C9E5201" w14:textId="77777777" w:rsidTr="008256DF">
        <w:tc>
          <w:tcPr>
            <w:tcW w:w="421" w:type="dxa"/>
          </w:tcPr>
          <w:p w14:paraId="3657BF22" w14:textId="77777777" w:rsidR="003B4AD3" w:rsidRDefault="003B4AD3" w:rsidP="000B1057">
            <w:pPr>
              <w:pStyle w:val="ListParagraph"/>
              <w:numPr>
                <w:ilvl w:val="0"/>
                <w:numId w:val="3"/>
              </w:numPr>
              <w:ind w:left="0" w:firstLine="0"/>
            </w:pPr>
          </w:p>
        </w:tc>
        <w:tc>
          <w:tcPr>
            <w:tcW w:w="2397" w:type="dxa"/>
          </w:tcPr>
          <w:p w14:paraId="5F4C50EB" w14:textId="72D7743F" w:rsidR="003B4AD3" w:rsidRPr="0034631C" w:rsidRDefault="003B4AD3">
            <w:proofErr w:type="spellStart"/>
            <w:r w:rsidRPr="0034631C">
              <w:t>Monthly_spend</w:t>
            </w:r>
            <w:r w:rsidR="00A41402" w:rsidRPr="0034631C">
              <w:t>_all</w:t>
            </w:r>
            <w:proofErr w:type="spellEnd"/>
          </w:p>
        </w:tc>
        <w:tc>
          <w:tcPr>
            <w:tcW w:w="3284" w:type="dxa"/>
          </w:tcPr>
          <w:p w14:paraId="0DC931D9" w14:textId="4A5600F2" w:rsidR="003B4AD3" w:rsidRDefault="003B4AD3">
            <w:proofErr w:type="spellStart"/>
            <w:r w:rsidRPr="003B4AD3">
              <w:rPr>
                <w:color w:val="4472C4" w:themeColor="accent1"/>
              </w:rPr>
              <w:t>Spend_USD</w:t>
            </w:r>
            <w:proofErr w:type="spellEnd"/>
            <w:r w:rsidRPr="003B4AD3">
              <w:rPr>
                <w:color w:val="4472C4" w:themeColor="accent1"/>
              </w:rPr>
              <w:t xml:space="preserve"> </w:t>
            </w:r>
            <w:r>
              <w:t xml:space="preserve">divided by </w:t>
            </w:r>
            <w:r w:rsidRPr="003B4AD3">
              <w:rPr>
                <w:color w:val="4472C4" w:themeColor="accent1"/>
              </w:rPr>
              <w:t>Months</w:t>
            </w:r>
          </w:p>
        </w:tc>
        <w:tc>
          <w:tcPr>
            <w:tcW w:w="2914" w:type="dxa"/>
          </w:tcPr>
          <w:p w14:paraId="7A8A0993" w14:textId="178CDF68" w:rsidR="003B4AD3" w:rsidRDefault="00562ADA">
            <w:r>
              <w:t>Gives the average spending each month.</w:t>
            </w:r>
          </w:p>
        </w:tc>
      </w:tr>
      <w:tr w:rsidR="00DD654F" w14:paraId="68103A64" w14:textId="6CA8B314" w:rsidTr="008256DF">
        <w:tc>
          <w:tcPr>
            <w:tcW w:w="421" w:type="dxa"/>
          </w:tcPr>
          <w:p w14:paraId="40AA831B" w14:textId="77777777" w:rsidR="00C45420" w:rsidRDefault="00C45420" w:rsidP="000B1057">
            <w:pPr>
              <w:pStyle w:val="ListParagraph"/>
              <w:numPr>
                <w:ilvl w:val="0"/>
                <w:numId w:val="3"/>
              </w:numPr>
              <w:ind w:left="0" w:firstLine="0"/>
            </w:pPr>
          </w:p>
        </w:tc>
        <w:tc>
          <w:tcPr>
            <w:tcW w:w="2397" w:type="dxa"/>
          </w:tcPr>
          <w:p w14:paraId="6874765A" w14:textId="7E816A77" w:rsidR="00C45420" w:rsidRPr="0034631C" w:rsidRDefault="004D7EC8">
            <w:r w:rsidRPr="0034631C">
              <w:t>Spent_0_all</w:t>
            </w:r>
          </w:p>
        </w:tc>
        <w:tc>
          <w:tcPr>
            <w:tcW w:w="3284" w:type="dxa"/>
          </w:tcPr>
          <w:p w14:paraId="143EF82E" w14:textId="53EE4608" w:rsidR="003B4AD3" w:rsidRPr="009251BE" w:rsidRDefault="003B4AD3">
            <w:r w:rsidRPr="009251BE">
              <w:t xml:space="preserve">If the project started before January 2018, then = 6 x </w:t>
            </w:r>
            <w:proofErr w:type="spellStart"/>
            <w:r w:rsidRPr="009251BE">
              <w:rPr>
                <w:color w:val="4472C4" w:themeColor="accent1"/>
              </w:rPr>
              <w:t>Monthly_spend</w:t>
            </w:r>
            <w:proofErr w:type="spellEnd"/>
            <w:r w:rsidRPr="009251BE">
              <w:rPr>
                <w:color w:val="4472C4" w:themeColor="accent1"/>
              </w:rPr>
              <w:t xml:space="preserve"> </w:t>
            </w:r>
            <w:r w:rsidRPr="009251BE">
              <w:t>(i.e. 6 months at the monthly spend)</w:t>
            </w:r>
          </w:p>
          <w:p w14:paraId="14E13F26" w14:textId="77777777" w:rsidR="003B4AD3" w:rsidRPr="009251BE" w:rsidRDefault="003B4AD3"/>
          <w:p w14:paraId="73B29E29" w14:textId="090B931A" w:rsidR="00C45420" w:rsidRPr="009251BE" w:rsidRDefault="003B4AD3">
            <w:r w:rsidRPr="009251BE">
              <w:t xml:space="preserve">If the project started before June 2018: = Number of months in 2018/19 FY (e.g. if it starts in Feb 2018, 5 months) x </w:t>
            </w:r>
            <w:proofErr w:type="spellStart"/>
            <w:r w:rsidRPr="009251BE">
              <w:rPr>
                <w:color w:val="4472C4" w:themeColor="accent1"/>
              </w:rPr>
              <w:t>monthly_spend</w:t>
            </w:r>
            <w:proofErr w:type="spellEnd"/>
          </w:p>
          <w:p w14:paraId="56ED48D7" w14:textId="57871161" w:rsidR="003B4AD3" w:rsidRPr="009251BE" w:rsidRDefault="003B4AD3"/>
        </w:tc>
        <w:tc>
          <w:tcPr>
            <w:tcW w:w="2914" w:type="dxa"/>
          </w:tcPr>
          <w:p w14:paraId="1EEAFBC2" w14:textId="52AC1A82" w:rsidR="00C45420" w:rsidRPr="009251BE" w:rsidRDefault="003B4AD3">
            <w:r w:rsidRPr="009251BE">
              <w:t>These calculate the spend for each year</w:t>
            </w:r>
            <w:r w:rsidR="00562ADA" w:rsidRPr="009251BE">
              <w:t xml:space="preserve"> of the ERP</w:t>
            </w:r>
            <w:r w:rsidRPr="009251BE">
              <w:t xml:space="preserve">. The financial year is </w:t>
            </w:r>
            <w:r w:rsidRPr="009251BE">
              <w:rPr>
                <w:color w:val="FF0000"/>
              </w:rPr>
              <w:t>July-June</w:t>
            </w:r>
            <w:r w:rsidRPr="009251BE">
              <w:t xml:space="preserve">. </w:t>
            </w:r>
            <w:proofErr w:type="gramStart"/>
            <w:r w:rsidRPr="009251BE">
              <w:t>However</w:t>
            </w:r>
            <w:proofErr w:type="gramEnd"/>
            <w:r w:rsidRPr="009251BE">
              <w:t xml:space="preserve"> Year 0 of the ERP was only Jan-June 2018.</w:t>
            </w:r>
          </w:p>
        </w:tc>
      </w:tr>
      <w:tr w:rsidR="00DD654F" w14:paraId="2BE9077C" w14:textId="37C904D7" w:rsidTr="008256DF">
        <w:tc>
          <w:tcPr>
            <w:tcW w:w="421" w:type="dxa"/>
          </w:tcPr>
          <w:p w14:paraId="519D09CF" w14:textId="77777777" w:rsidR="00C45420" w:rsidRDefault="00C45420" w:rsidP="000B1057">
            <w:pPr>
              <w:pStyle w:val="ListParagraph"/>
              <w:numPr>
                <w:ilvl w:val="0"/>
                <w:numId w:val="3"/>
              </w:numPr>
              <w:ind w:left="0" w:firstLine="0"/>
            </w:pPr>
          </w:p>
        </w:tc>
        <w:tc>
          <w:tcPr>
            <w:tcW w:w="2397" w:type="dxa"/>
          </w:tcPr>
          <w:p w14:paraId="108E313B" w14:textId="58FF98B4" w:rsidR="00C45420" w:rsidRPr="0034631C" w:rsidRDefault="003B4AD3">
            <w:r w:rsidRPr="0034631C">
              <w:t>Spend_</w:t>
            </w:r>
            <w:r w:rsidR="00562ADA" w:rsidRPr="0034631C">
              <w:t>1</w:t>
            </w:r>
            <w:r w:rsidR="00A41402" w:rsidRPr="0034631C">
              <w:t>_all</w:t>
            </w:r>
          </w:p>
        </w:tc>
        <w:tc>
          <w:tcPr>
            <w:tcW w:w="3284" w:type="dxa"/>
          </w:tcPr>
          <w:p w14:paraId="1B845968" w14:textId="62F68207" w:rsidR="00C45420" w:rsidRDefault="003B4AD3">
            <w:r>
              <w:t>= Number of months the project was active in FY 18/19</w:t>
            </w:r>
            <w:r w:rsidR="00562ADA">
              <w:t xml:space="preserve"> (Year 1)</w:t>
            </w:r>
            <w:r>
              <w:t xml:space="preserve"> x </w:t>
            </w:r>
            <w:proofErr w:type="spellStart"/>
            <w:r>
              <w:t>monthly_spend</w:t>
            </w:r>
            <w:proofErr w:type="spellEnd"/>
          </w:p>
          <w:p w14:paraId="5E004516" w14:textId="77777777" w:rsidR="003B4AD3" w:rsidRDefault="003B4AD3"/>
          <w:p w14:paraId="2BCD55F8" w14:textId="4D0AD779" w:rsidR="003B4AD3" w:rsidRDefault="003B4AD3">
            <w:r>
              <w:t>e.g.1. if the project started before July 2018 and ended after July 2019, then</w:t>
            </w:r>
          </w:p>
          <w:p w14:paraId="65524D18" w14:textId="77777777" w:rsidR="003B4AD3" w:rsidRDefault="003B4AD3">
            <w:r>
              <w:t xml:space="preserve">=12 x </w:t>
            </w:r>
            <w:proofErr w:type="spellStart"/>
            <w:r>
              <w:t>monthly_spend</w:t>
            </w:r>
            <w:proofErr w:type="spellEnd"/>
          </w:p>
          <w:p w14:paraId="25DDCED8" w14:textId="77777777" w:rsidR="003B4AD3" w:rsidRDefault="003B4AD3"/>
          <w:p w14:paraId="3A034E8B" w14:textId="5E5AE56B" w:rsidR="003B4AD3" w:rsidRDefault="003B4AD3">
            <w:r>
              <w:t xml:space="preserve">e.g.2. If the project started in November 2018 and finished in 2020 then = 8 x </w:t>
            </w:r>
            <w:proofErr w:type="spellStart"/>
            <w:r>
              <w:t>monthly_spend</w:t>
            </w:r>
            <w:proofErr w:type="spellEnd"/>
          </w:p>
        </w:tc>
        <w:tc>
          <w:tcPr>
            <w:tcW w:w="2914" w:type="dxa"/>
          </w:tcPr>
          <w:p w14:paraId="35CB6AE5" w14:textId="77777777" w:rsidR="00C45420" w:rsidRDefault="00C45420"/>
        </w:tc>
      </w:tr>
      <w:tr w:rsidR="00DD654F" w14:paraId="1672C869" w14:textId="57D0B545" w:rsidTr="008256DF">
        <w:tc>
          <w:tcPr>
            <w:tcW w:w="421" w:type="dxa"/>
          </w:tcPr>
          <w:p w14:paraId="25D0E37C" w14:textId="77777777" w:rsidR="00C45420" w:rsidRDefault="00C45420" w:rsidP="000B1057">
            <w:pPr>
              <w:pStyle w:val="ListParagraph"/>
              <w:numPr>
                <w:ilvl w:val="0"/>
                <w:numId w:val="3"/>
              </w:numPr>
              <w:ind w:left="0" w:firstLine="0"/>
            </w:pPr>
          </w:p>
        </w:tc>
        <w:tc>
          <w:tcPr>
            <w:tcW w:w="2397" w:type="dxa"/>
          </w:tcPr>
          <w:p w14:paraId="59B3D1CE" w14:textId="2D55AAD9" w:rsidR="00C45420" w:rsidRPr="0034631C" w:rsidRDefault="003B4AD3">
            <w:r w:rsidRPr="0034631C">
              <w:t>Spend_</w:t>
            </w:r>
            <w:r w:rsidR="00562ADA" w:rsidRPr="0034631C">
              <w:t>2</w:t>
            </w:r>
            <w:r w:rsidR="00A41402" w:rsidRPr="0034631C">
              <w:t>_all</w:t>
            </w:r>
          </w:p>
        </w:tc>
        <w:tc>
          <w:tcPr>
            <w:tcW w:w="3284" w:type="dxa"/>
          </w:tcPr>
          <w:p w14:paraId="6284A9CB" w14:textId="399B0A2C" w:rsidR="00C45420" w:rsidRDefault="003B4AD3">
            <w:r>
              <w:t>= Number of months the project was active in FY 19/20</w:t>
            </w:r>
            <w:r w:rsidR="00562ADA">
              <w:t xml:space="preserve"> (Year 2)</w:t>
            </w:r>
            <w:r>
              <w:t xml:space="preserve"> </w:t>
            </w:r>
            <w:r w:rsidR="00CE4E02">
              <w:t xml:space="preserve">(up to/including June 2020) x </w:t>
            </w:r>
            <w:proofErr w:type="spellStart"/>
            <w:r w:rsidR="00CE4E02">
              <w:t>monthly_spend</w:t>
            </w:r>
            <w:proofErr w:type="spellEnd"/>
          </w:p>
        </w:tc>
        <w:tc>
          <w:tcPr>
            <w:tcW w:w="2914" w:type="dxa"/>
          </w:tcPr>
          <w:p w14:paraId="7CC70F59" w14:textId="39A61D46" w:rsidR="00C45420" w:rsidRDefault="00CE4E02">
            <w:r>
              <w:t>Note that if actual spend goes into July or August 2020, those months do not count towards 2019/20.</w:t>
            </w:r>
          </w:p>
        </w:tc>
      </w:tr>
      <w:tr w:rsidR="00DD654F" w14:paraId="18AC61B6" w14:textId="77777777" w:rsidTr="008256DF">
        <w:tc>
          <w:tcPr>
            <w:tcW w:w="421" w:type="dxa"/>
          </w:tcPr>
          <w:p w14:paraId="110B0F0E" w14:textId="77777777" w:rsidR="00DD654F" w:rsidRDefault="00DD654F" w:rsidP="000B1057">
            <w:pPr>
              <w:pStyle w:val="ListParagraph"/>
              <w:numPr>
                <w:ilvl w:val="0"/>
                <w:numId w:val="3"/>
              </w:numPr>
              <w:ind w:left="0" w:firstLine="0"/>
            </w:pPr>
          </w:p>
        </w:tc>
        <w:tc>
          <w:tcPr>
            <w:tcW w:w="2397" w:type="dxa"/>
          </w:tcPr>
          <w:p w14:paraId="704D4E8B" w14:textId="554A1543" w:rsidR="00DD654F" w:rsidRPr="0034631C" w:rsidRDefault="00DD654F">
            <w:r w:rsidRPr="0034631C">
              <w:t>Spend_3Ys_all</w:t>
            </w:r>
          </w:p>
        </w:tc>
        <w:tc>
          <w:tcPr>
            <w:tcW w:w="3284" w:type="dxa"/>
          </w:tcPr>
          <w:p w14:paraId="60CB2F1E" w14:textId="2564C33C" w:rsidR="00DD654F" w:rsidRDefault="00DD654F">
            <w:r>
              <w:t>= Spend_</w:t>
            </w:r>
            <w:r w:rsidR="00562ADA">
              <w:t>0</w:t>
            </w:r>
            <w:r>
              <w:t>_all + Spend_</w:t>
            </w:r>
            <w:r w:rsidR="00562ADA">
              <w:t>1</w:t>
            </w:r>
            <w:r>
              <w:t>_all + Spend_</w:t>
            </w:r>
            <w:r w:rsidR="00562ADA">
              <w:t>2</w:t>
            </w:r>
            <w:r>
              <w:t>_all</w:t>
            </w:r>
          </w:p>
        </w:tc>
        <w:tc>
          <w:tcPr>
            <w:tcW w:w="2914" w:type="dxa"/>
          </w:tcPr>
          <w:p w14:paraId="6DDB7F37" w14:textId="4E824F95" w:rsidR="00DD654F" w:rsidRDefault="00DD654F">
            <w:r>
              <w:t>Gives total spending in years 0-2 of the ERP</w:t>
            </w:r>
            <w:r w:rsidR="00562ADA">
              <w:t>. This spending is not specific to ERP activities or ERP districts/geographies.</w:t>
            </w:r>
          </w:p>
        </w:tc>
      </w:tr>
      <w:tr w:rsidR="004B6A92" w14:paraId="7385A822" w14:textId="77777777" w:rsidTr="008256DF">
        <w:tc>
          <w:tcPr>
            <w:tcW w:w="421" w:type="dxa"/>
          </w:tcPr>
          <w:p w14:paraId="6E84C0B7" w14:textId="77777777" w:rsidR="00CE4E02" w:rsidRDefault="00CE4E02" w:rsidP="000B1057">
            <w:pPr>
              <w:pStyle w:val="ListParagraph"/>
              <w:numPr>
                <w:ilvl w:val="0"/>
                <w:numId w:val="3"/>
              </w:numPr>
              <w:ind w:left="0" w:firstLine="0"/>
            </w:pPr>
          </w:p>
        </w:tc>
        <w:tc>
          <w:tcPr>
            <w:tcW w:w="2397" w:type="dxa"/>
          </w:tcPr>
          <w:p w14:paraId="75E21933" w14:textId="1AD9039A" w:rsidR="00CE4E02" w:rsidRPr="009251BE" w:rsidRDefault="00CE4E02">
            <w:proofErr w:type="spellStart"/>
            <w:r w:rsidRPr="009251BE">
              <w:t>Spend</w:t>
            </w:r>
            <w:r w:rsidR="00A41402" w:rsidRPr="009251BE">
              <w:t>prop</w:t>
            </w:r>
            <w:r w:rsidRPr="009251BE">
              <w:t>_Distlevel</w:t>
            </w:r>
            <w:r w:rsidR="00A41402" w:rsidRPr="009251BE">
              <w:t>_all</w:t>
            </w:r>
            <w:proofErr w:type="spellEnd"/>
          </w:p>
        </w:tc>
        <w:tc>
          <w:tcPr>
            <w:tcW w:w="3284" w:type="dxa"/>
          </w:tcPr>
          <w:p w14:paraId="0F2A1C20" w14:textId="2D9535F8" w:rsidR="00CE4E02" w:rsidRPr="009251BE" w:rsidRDefault="00CE4E02" w:rsidP="00CE4E02">
            <w:r w:rsidRPr="009251BE">
              <w:t>= (A/B) * C</w:t>
            </w:r>
            <w:r w:rsidR="00562ADA" w:rsidRPr="009251BE">
              <w:t xml:space="preserve"> * D</w:t>
            </w:r>
          </w:p>
          <w:p w14:paraId="6CE20C07" w14:textId="77777777" w:rsidR="00CE4E02" w:rsidRPr="009251BE" w:rsidRDefault="00CE4E02" w:rsidP="00CE4E02"/>
          <w:p w14:paraId="05B2464F" w14:textId="21928D4D" w:rsidR="004F0A44" w:rsidRPr="009251BE" w:rsidRDefault="00CE4E02" w:rsidP="00CE4E02">
            <w:pPr>
              <w:rPr>
                <w:rFonts w:ascii="Arial" w:hAnsi="Arial" w:cs="Arial"/>
                <w:color w:val="313949"/>
                <w:sz w:val="21"/>
                <w:szCs w:val="21"/>
                <w:shd w:val="clear" w:color="auto" w:fill="FFFFFF"/>
              </w:rPr>
            </w:pPr>
            <w:r w:rsidRPr="009251BE">
              <w:t xml:space="preserve"> A = total number of ERP districts (from </w:t>
            </w:r>
            <w:proofErr w:type="gramStart"/>
            <w:r w:rsidRPr="009251BE">
              <w:rPr>
                <w:rFonts w:ascii="Arial" w:hAnsi="Arial" w:cs="Arial"/>
                <w:color w:val="4472C4" w:themeColor="accent1"/>
                <w:sz w:val="21"/>
                <w:szCs w:val="21"/>
                <w:shd w:val="clear" w:color="auto" w:fill="FFFFFF"/>
              </w:rPr>
              <w:t>In</w:t>
            </w:r>
            <w:proofErr w:type="gramEnd"/>
            <w:r w:rsidRPr="009251BE">
              <w:rPr>
                <w:rFonts w:ascii="Arial" w:hAnsi="Arial" w:cs="Arial"/>
                <w:color w:val="4472C4" w:themeColor="accent1"/>
                <w:sz w:val="21"/>
                <w:szCs w:val="21"/>
                <w:shd w:val="clear" w:color="auto" w:fill="FFFFFF"/>
              </w:rPr>
              <w:t xml:space="preserve"> which ERP districts does your project work</w:t>
            </w:r>
            <w:r w:rsidRPr="009251BE">
              <w:rPr>
                <w:rFonts w:ascii="Arial" w:hAnsi="Arial" w:cs="Arial"/>
                <w:color w:val="313949"/>
                <w:sz w:val="21"/>
                <w:szCs w:val="21"/>
                <w:shd w:val="clear" w:color="auto" w:fill="FFFFFF"/>
              </w:rPr>
              <w:t xml:space="preserve">?) </w:t>
            </w:r>
            <w:r w:rsidR="005F08FF" w:rsidRPr="009251BE">
              <w:rPr>
                <w:rFonts w:ascii="Arial" w:hAnsi="Arial" w:cs="Arial"/>
                <w:color w:val="313949"/>
                <w:sz w:val="21"/>
                <w:szCs w:val="21"/>
                <w:shd w:val="clear" w:color="auto" w:fill="FFFFFF"/>
              </w:rPr>
              <w:t xml:space="preserve">Relabel </w:t>
            </w:r>
            <w:proofErr w:type="spellStart"/>
            <w:r w:rsidR="005F08FF" w:rsidRPr="009251BE">
              <w:rPr>
                <w:rFonts w:ascii="Arial" w:hAnsi="Arial" w:cs="Arial"/>
                <w:color w:val="313949"/>
                <w:sz w:val="21"/>
                <w:szCs w:val="21"/>
                <w:shd w:val="clear" w:color="auto" w:fill="FFFFFF"/>
              </w:rPr>
              <w:t>Districts_RHC</w:t>
            </w:r>
            <w:proofErr w:type="spellEnd"/>
          </w:p>
          <w:p w14:paraId="7FDF3188" w14:textId="7F143613" w:rsidR="00CE4E02" w:rsidRPr="009251BE" w:rsidRDefault="004F0A44" w:rsidP="00CE4E02">
            <w:pPr>
              <w:rPr>
                <w:rFonts w:ascii="Arial" w:hAnsi="Arial" w:cs="Arial"/>
                <w:color w:val="313949"/>
                <w:sz w:val="21"/>
                <w:szCs w:val="21"/>
                <w:shd w:val="clear" w:color="auto" w:fill="FFFFFF"/>
              </w:rPr>
            </w:pPr>
            <w:r w:rsidRPr="009251BE">
              <w:rPr>
                <w:rFonts w:ascii="Arial" w:hAnsi="Arial" w:cs="Arial"/>
                <w:sz w:val="21"/>
                <w:szCs w:val="21"/>
                <w:shd w:val="clear" w:color="auto" w:fill="FFFFFF"/>
              </w:rPr>
              <w:t xml:space="preserve">B = </w:t>
            </w:r>
            <w:r w:rsidR="00CE4E02" w:rsidRPr="009251BE">
              <w:rPr>
                <w:rFonts w:ascii="Arial" w:hAnsi="Arial" w:cs="Arial"/>
                <w:color w:val="4472C4" w:themeColor="accent1"/>
                <w:sz w:val="21"/>
                <w:szCs w:val="21"/>
                <w:shd w:val="clear" w:color="auto" w:fill="FFFFFF"/>
              </w:rPr>
              <w:t>How many local governments (e.g. districts or municipalities) does your project work in, in total</w:t>
            </w:r>
            <w:r w:rsidR="00CE4E02" w:rsidRPr="009251BE">
              <w:rPr>
                <w:rFonts w:ascii="Arial" w:hAnsi="Arial" w:cs="Arial"/>
                <w:color w:val="313949"/>
                <w:sz w:val="21"/>
                <w:szCs w:val="21"/>
                <w:shd w:val="clear" w:color="auto" w:fill="FFFFFF"/>
              </w:rPr>
              <w:t>?)</w:t>
            </w:r>
            <w:r w:rsidR="005F08FF" w:rsidRPr="009251BE">
              <w:rPr>
                <w:rFonts w:ascii="Arial" w:hAnsi="Arial" w:cs="Arial"/>
                <w:color w:val="313949"/>
                <w:sz w:val="21"/>
                <w:szCs w:val="21"/>
                <w:shd w:val="clear" w:color="auto" w:fill="FFFFFF"/>
              </w:rPr>
              <w:t xml:space="preserve"> Relabel </w:t>
            </w:r>
            <w:proofErr w:type="spellStart"/>
            <w:r w:rsidR="005F08FF" w:rsidRPr="009251BE">
              <w:rPr>
                <w:rFonts w:ascii="Arial" w:hAnsi="Arial" w:cs="Arial"/>
                <w:color w:val="313949"/>
                <w:sz w:val="21"/>
                <w:szCs w:val="21"/>
                <w:shd w:val="clear" w:color="auto" w:fill="FFFFFF"/>
              </w:rPr>
              <w:t>Districts_</w:t>
            </w:r>
            <w:r w:rsidR="001335AD" w:rsidRPr="009251BE">
              <w:rPr>
                <w:rFonts w:ascii="Arial" w:hAnsi="Arial" w:cs="Arial"/>
                <w:color w:val="313949"/>
                <w:sz w:val="21"/>
                <w:szCs w:val="21"/>
                <w:shd w:val="clear" w:color="auto" w:fill="FFFFFF"/>
              </w:rPr>
              <w:t>number</w:t>
            </w:r>
            <w:proofErr w:type="spellEnd"/>
          </w:p>
          <w:p w14:paraId="5B089133" w14:textId="77777777" w:rsidR="004F0A44" w:rsidRPr="009251BE" w:rsidRDefault="004F0A44" w:rsidP="00CE4E02">
            <w:pPr>
              <w:rPr>
                <w:rFonts w:ascii="Arial" w:hAnsi="Arial" w:cs="Arial"/>
                <w:color w:val="313949"/>
                <w:sz w:val="21"/>
                <w:szCs w:val="21"/>
                <w:shd w:val="clear" w:color="auto" w:fill="FFFFFF"/>
              </w:rPr>
            </w:pPr>
            <w:r w:rsidRPr="009251BE">
              <w:t xml:space="preserve">C = </w:t>
            </w:r>
            <w:r w:rsidRPr="009251BE">
              <w:rPr>
                <w:rFonts w:ascii="Arial" w:hAnsi="Arial" w:cs="Arial"/>
                <w:color w:val="4472C4" w:themeColor="accent1"/>
                <w:sz w:val="21"/>
                <w:szCs w:val="21"/>
                <w:shd w:val="clear" w:color="auto" w:fill="FFFFFF"/>
              </w:rPr>
              <w:t xml:space="preserve">How focused on refugee hosting </w:t>
            </w:r>
            <w:proofErr w:type="spellStart"/>
            <w:r w:rsidRPr="009251BE">
              <w:rPr>
                <w:rFonts w:ascii="Arial" w:hAnsi="Arial" w:cs="Arial"/>
                <w:color w:val="4472C4" w:themeColor="accent1"/>
                <w:sz w:val="21"/>
                <w:szCs w:val="21"/>
                <w:shd w:val="clear" w:color="auto" w:fill="FFFFFF"/>
              </w:rPr>
              <w:t>subcounties</w:t>
            </w:r>
            <w:proofErr w:type="spellEnd"/>
            <w:r w:rsidRPr="009251BE">
              <w:rPr>
                <w:rFonts w:ascii="Arial" w:hAnsi="Arial" w:cs="Arial"/>
                <w:color w:val="4472C4" w:themeColor="accent1"/>
                <w:sz w:val="21"/>
                <w:szCs w:val="21"/>
                <w:shd w:val="clear" w:color="auto" w:fill="FFFFFF"/>
              </w:rPr>
              <w:t xml:space="preserve"> is </w:t>
            </w:r>
            <w:proofErr w:type="gramStart"/>
            <w:r w:rsidRPr="009251BE">
              <w:rPr>
                <w:rFonts w:ascii="Arial" w:hAnsi="Arial" w:cs="Arial"/>
                <w:color w:val="4472C4" w:themeColor="accent1"/>
                <w:sz w:val="21"/>
                <w:szCs w:val="21"/>
                <w:shd w:val="clear" w:color="auto" w:fill="FFFFFF"/>
              </w:rPr>
              <w:t>your</w:t>
            </w:r>
            <w:proofErr w:type="gramEnd"/>
            <w:r w:rsidRPr="009251BE">
              <w:rPr>
                <w:rFonts w:ascii="Arial" w:hAnsi="Arial" w:cs="Arial"/>
                <w:color w:val="4472C4" w:themeColor="accent1"/>
                <w:sz w:val="21"/>
                <w:szCs w:val="21"/>
                <w:shd w:val="clear" w:color="auto" w:fill="FFFFFF"/>
              </w:rPr>
              <w:t xml:space="preserve"> spend in the ERP districts</w:t>
            </w:r>
            <w:r w:rsidRPr="009251BE">
              <w:rPr>
                <w:rFonts w:ascii="Arial" w:hAnsi="Arial" w:cs="Arial"/>
                <w:color w:val="313949"/>
                <w:sz w:val="21"/>
                <w:szCs w:val="21"/>
                <w:shd w:val="clear" w:color="auto" w:fill="FFFFFF"/>
              </w:rPr>
              <w:t>?</w:t>
            </w:r>
          </w:p>
          <w:p w14:paraId="678AC56B" w14:textId="77777777" w:rsidR="004F0A44" w:rsidRPr="009251BE" w:rsidRDefault="004F0A44" w:rsidP="00CE4E02">
            <w:r w:rsidRPr="009251BE">
              <w:t>None=0%</w:t>
            </w:r>
          </w:p>
          <w:p w14:paraId="208EEF1F" w14:textId="77777777" w:rsidR="004F0A44" w:rsidRPr="009251BE" w:rsidRDefault="004F0A44" w:rsidP="00CE4E02">
            <w:r w:rsidRPr="009251BE">
              <w:t>Some = 25%</w:t>
            </w:r>
          </w:p>
          <w:p w14:paraId="04C041C5" w14:textId="77777777" w:rsidR="004F0A44" w:rsidRPr="009251BE" w:rsidRDefault="004F0A44" w:rsidP="00CE4E02">
            <w:r w:rsidRPr="009251BE">
              <w:t>Half = 50%</w:t>
            </w:r>
          </w:p>
          <w:p w14:paraId="076AD1DE" w14:textId="77777777" w:rsidR="004F0A44" w:rsidRPr="009251BE" w:rsidRDefault="004F0A44" w:rsidP="00CE4E02">
            <w:r w:rsidRPr="009251BE">
              <w:t>Most = 75%</w:t>
            </w:r>
          </w:p>
          <w:p w14:paraId="61B448EE" w14:textId="77777777" w:rsidR="004F0A44" w:rsidRPr="009251BE" w:rsidRDefault="004F0A44" w:rsidP="00CE4E02">
            <w:r w:rsidRPr="009251BE">
              <w:t>All = 100%</w:t>
            </w:r>
          </w:p>
          <w:p w14:paraId="7DEDA8F1" w14:textId="302B32CD" w:rsidR="00562ADA" w:rsidRPr="009251BE" w:rsidRDefault="00562ADA" w:rsidP="00CE4E02">
            <w:r w:rsidRPr="009251BE">
              <w:t xml:space="preserve">D = proportion of spending at district/school level (from </w:t>
            </w:r>
            <w:r w:rsidRPr="009251BE">
              <w:rPr>
                <w:rFonts w:ascii="Arial" w:hAnsi="Arial" w:cs="Arial"/>
                <w:color w:val="4472C4" w:themeColor="accent1"/>
                <w:sz w:val="21"/>
                <w:szCs w:val="21"/>
                <w:shd w:val="clear" w:color="auto" w:fill="FFFFFF"/>
              </w:rPr>
              <w:t>What proportion is at the district/school level?)</w:t>
            </w:r>
          </w:p>
        </w:tc>
        <w:tc>
          <w:tcPr>
            <w:tcW w:w="2914" w:type="dxa"/>
          </w:tcPr>
          <w:p w14:paraId="217729A7" w14:textId="47EF14F4" w:rsidR="00CE4E02" w:rsidRDefault="00A41402">
            <w:r>
              <w:t>Gives the proportion of all spending on refugees/host communities at the district level</w:t>
            </w:r>
          </w:p>
        </w:tc>
      </w:tr>
      <w:tr w:rsidR="00A41402" w14:paraId="294F2906" w14:textId="77777777" w:rsidTr="008256DF">
        <w:tc>
          <w:tcPr>
            <w:tcW w:w="421" w:type="dxa"/>
          </w:tcPr>
          <w:p w14:paraId="453D9ED7" w14:textId="660010E5" w:rsidR="00A41402" w:rsidRDefault="00A41402" w:rsidP="000B1057">
            <w:pPr>
              <w:pStyle w:val="ListParagraph"/>
              <w:numPr>
                <w:ilvl w:val="0"/>
                <w:numId w:val="3"/>
              </w:numPr>
              <w:ind w:left="0" w:firstLine="0"/>
            </w:pPr>
          </w:p>
        </w:tc>
        <w:tc>
          <w:tcPr>
            <w:tcW w:w="2397" w:type="dxa"/>
          </w:tcPr>
          <w:p w14:paraId="68037FF6" w14:textId="1CAD61A0" w:rsidR="00A41402" w:rsidRPr="0034631C" w:rsidRDefault="00A41402">
            <w:proofErr w:type="spellStart"/>
            <w:r w:rsidRPr="0034631C">
              <w:t>Spendprop_RHC_all</w:t>
            </w:r>
            <w:proofErr w:type="spellEnd"/>
          </w:p>
        </w:tc>
        <w:tc>
          <w:tcPr>
            <w:tcW w:w="3284" w:type="dxa"/>
          </w:tcPr>
          <w:p w14:paraId="4B66D595" w14:textId="77777777" w:rsidR="00A41402" w:rsidRDefault="00A41402" w:rsidP="00CE4E02">
            <w:r>
              <w:t>= A + B</w:t>
            </w:r>
          </w:p>
          <w:p w14:paraId="3C0F95F6" w14:textId="77777777" w:rsidR="00A41402" w:rsidRDefault="00A41402" w:rsidP="00CE4E02"/>
          <w:p w14:paraId="6DDEECEC" w14:textId="166F16F4" w:rsidR="00A41402" w:rsidRDefault="00A41402" w:rsidP="00CE4E02">
            <w:r>
              <w:t>Where</w:t>
            </w:r>
          </w:p>
          <w:p w14:paraId="769A9818" w14:textId="4A6B2155" w:rsidR="00A41402" w:rsidRDefault="00A41402" w:rsidP="00CE4E02">
            <w:r>
              <w:t xml:space="preserve">A = </w:t>
            </w:r>
            <w:r w:rsidR="00DD654F" w:rsidRPr="00DD654F">
              <w:rPr>
                <w:rFonts w:ascii="Arial" w:hAnsi="Arial" w:cs="Arial"/>
                <w:color w:val="4472C4" w:themeColor="accent1"/>
                <w:sz w:val="21"/>
                <w:szCs w:val="21"/>
                <w:shd w:val="clear" w:color="auto" w:fill="FFFFFF"/>
              </w:rPr>
              <w:t xml:space="preserve">What </w:t>
            </w:r>
            <w:r w:rsidR="00DD654F" w:rsidRPr="009251BE">
              <w:rPr>
                <w:rFonts w:ascii="Arial" w:hAnsi="Arial" w:cs="Arial"/>
                <w:color w:val="4472C4" w:themeColor="accent1"/>
                <w:sz w:val="21"/>
                <w:szCs w:val="21"/>
                <w:shd w:val="clear" w:color="auto" w:fill="FFFFFF"/>
              </w:rPr>
              <w:t>proportion is at the national level?</w:t>
            </w:r>
            <w:r w:rsidR="00277AE9" w:rsidRPr="009251BE">
              <w:rPr>
                <w:rFonts w:ascii="Arial" w:hAnsi="Arial" w:cs="Arial"/>
                <w:color w:val="4472C4" w:themeColor="accent1"/>
                <w:sz w:val="21"/>
                <w:szCs w:val="21"/>
                <w:shd w:val="clear" w:color="auto" w:fill="FFFFFF"/>
              </w:rPr>
              <w:t xml:space="preserve"> </w:t>
            </w:r>
            <w:r w:rsidR="00277AE9" w:rsidRPr="009251BE">
              <w:rPr>
                <w:rFonts w:ascii="Arial" w:hAnsi="Arial" w:cs="Arial"/>
                <w:sz w:val="21"/>
                <w:szCs w:val="21"/>
                <w:shd w:val="clear" w:color="auto" w:fill="FFFFFF"/>
              </w:rPr>
              <w:t xml:space="preserve">(relabel </w:t>
            </w:r>
            <w:proofErr w:type="spellStart"/>
            <w:r w:rsidR="00277AE9" w:rsidRPr="009251BE">
              <w:rPr>
                <w:rFonts w:ascii="Arial" w:hAnsi="Arial" w:cs="Arial"/>
                <w:sz w:val="21"/>
                <w:szCs w:val="21"/>
                <w:shd w:val="clear" w:color="auto" w:fill="FFFFFF"/>
              </w:rPr>
              <w:t>Spendprop_</w:t>
            </w:r>
            <w:r w:rsidR="005F08FF" w:rsidRPr="009251BE">
              <w:rPr>
                <w:rFonts w:ascii="Arial" w:hAnsi="Arial" w:cs="Arial"/>
                <w:sz w:val="21"/>
                <w:szCs w:val="21"/>
                <w:shd w:val="clear" w:color="auto" w:fill="FFFFFF"/>
              </w:rPr>
              <w:t>Nat_all</w:t>
            </w:r>
            <w:proofErr w:type="spellEnd"/>
            <w:r w:rsidR="005F08FF" w:rsidRPr="009251BE">
              <w:rPr>
                <w:rFonts w:ascii="Arial" w:hAnsi="Arial" w:cs="Arial"/>
                <w:sz w:val="21"/>
                <w:szCs w:val="21"/>
                <w:shd w:val="clear" w:color="auto" w:fill="FFFFFF"/>
              </w:rPr>
              <w:t>)</w:t>
            </w:r>
          </w:p>
          <w:p w14:paraId="6950E2BF" w14:textId="56203A68" w:rsidR="00A41402" w:rsidRDefault="00A41402" w:rsidP="00CE4E02">
            <w:r>
              <w:t xml:space="preserve">B = </w:t>
            </w:r>
            <w:proofErr w:type="spellStart"/>
            <w:r w:rsidR="00DD654F">
              <w:t>Spendprop_Distlevel_all</w:t>
            </w:r>
            <w:proofErr w:type="spellEnd"/>
          </w:p>
        </w:tc>
        <w:tc>
          <w:tcPr>
            <w:tcW w:w="2914" w:type="dxa"/>
          </w:tcPr>
          <w:p w14:paraId="5F17A62E" w14:textId="279DBF55" w:rsidR="00A41402" w:rsidRDefault="00A41402">
            <w:r>
              <w:t>Gives the proportion of all spending on refugees/host communities in total (national and district level)</w:t>
            </w:r>
          </w:p>
        </w:tc>
      </w:tr>
      <w:tr w:rsidR="006500AF" w14:paraId="7A24FBEB" w14:textId="77777777" w:rsidTr="008256DF">
        <w:tc>
          <w:tcPr>
            <w:tcW w:w="421" w:type="dxa"/>
          </w:tcPr>
          <w:p w14:paraId="3B46135C" w14:textId="77777777" w:rsidR="006500AF" w:rsidRDefault="006500AF" w:rsidP="006927AA">
            <w:pPr>
              <w:ind w:left="360"/>
            </w:pPr>
          </w:p>
        </w:tc>
        <w:tc>
          <w:tcPr>
            <w:tcW w:w="2397" w:type="dxa"/>
          </w:tcPr>
          <w:p w14:paraId="0A6188B1" w14:textId="79B67C22" w:rsidR="006500AF" w:rsidRPr="0034631C" w:rsidRDefault="006500AF">
            <w:r w:rsidRPr="0034631C">
              <w:t>QA check</w:t>
            </w:r>
          </w:p>
        </w:tc>
        <w:tc>
          <w:tcPr>
            <w:tcW w:w="3284" w:type="dxa"/>
          </w:tcPr>
          <w:p w14:paraId="5AC5AC31" w14:textId="68A9DC31" w:rsidR="006500AF" w:rsidRDefault="006500AF" w:rsidP="00CE4E02">
            <w:proofErr w:type="spellStart"/>
            <w:r>
              <w:t>Spendprop_RHC_all</w:t>
            </w:r>
            <w:proofErr w:type="spellEnd"/>
            <w:r>
              <w:t xml:space="preserve"> should be less than or equal to 1.</w:t>
            </w:r>
          </w:p>
        </w:tc>
        <w:tc>
          <w:tcPr>
            <w:tcW w:w="2914" w:type="dxa"/>
          </w:tcPr>
          <w:p w14:paraId="6C6BAEFC" w14:textId="77777777" w:rsidR="006500AF" w:rsidRDefault="006500AF"/>
        </w:tc>
      </w:tr>
      <w:tr w:rsidR="004B6A92" w14:paraId="1D40D165" w14:textId="77777777" w:rsidTr="008256DF">
        <w:tc>
          <w:tcPr>
            <w:tcW w:w="421" w:type="dxa"/>
          </w:tcPr>
          <w:p w14:paraId="44E1E806" w14:textId="77777777" w:rsidR="00CE4E02" w:rsidRDefault="00CE4E02" w:rsidP="000B1057">
            <w:pPr>
              <w:pStyle w:val="ListParagraph"/>
              <w:numPr>
                <w:ilvl w:val="0"/>
                <w:numId w:val="3"/>
              </w:numPr>
              <w:ind w:left="0" w:firstLine="0"/>
            </w:pPr>
          </w:p>
        </w:tc>
        <w:tc>
          <w:tcPr>
            <w:tcW w:w="2397" w:type="dxa"/>
          </w:tcPr>
          <w:p w14:paraId="298F100A" w14:textId="27A0E161" w:rsidR="00CE4E02" w:rsidRPr="0034631C" w:rsidRDefault="00CE4E02">
            <w:r w:rsidRPr="0034631C">
              <w:t>Spend_</w:t>
            </w:r>
            <w:r w:rsidR="00DD654F" w:rsidRPr="0034631C">
              <w:t>RHC_3Ys_all</w:t>
            </w:r>
          </w:p>
        </w:tc>
        <w:tc>
          <w:tcPr>
            <w:tcW w:w="3284" w:type="dxa"/>
          </w:tcPr>
          <w:p w14:paraId="70670BA6" w14:textId="70D64858" w:rsidR="00CE4E02" w:rsidRDefault="00CE4E02" w:rsidP="00CE4E02">
            <w:r>
              <w:t xml:space="preserve">= </w:t>
            </w:r>
            <w:r w:rsidR="00DD654F">
              <w:t xml:space="preserve">Spend_3Ys_all * </w:t>
            </w:r>
            <w:proofErr w:type="spellStart"/>
            <w:r w:rsidR="00DD654F">
              <w:t>Spendprop_RHC_all</w:t>
            </w:r>
            <w:proofErr w:type="spellEnd"/>
          </w:p>
        </w:tc>
        <w:tc>
          <w:tcPr>
            <w:tcW w:w="2914" w:type="dxa"/>
          </w:tcPr>
          <w:p w14:paraId="3C36CC1A" w14:textId="77D51593" w:rsidR="00CE4E02" w:rsidRDefault="00DD654F">
            <w:r>
              <w:t>Gives the total spending in years 0-2 that is on RHC</w:t>
            </w:r>
            <w:r w:rsidR="00A61232">
              <w:t xml:space="preserve"> (i.e. it has adjusted for geographical </w:t>
            </w:r>
            <w:r w:rsidR="00A61232">
              <w:lastRenderedPageBreak/>
              <w:t>focus)</w:t>
            </w:r>
            <w:r>
              <w:t>, but not necessarily specific to the ERP</w:t>
            </w:r>
          </w:p>
        </w:tc>
      </w:tr>
      <w:tr w:rsidR="00DD654F" w14:paraId="4CBC2332" w14:textId="77777777" w:rsidTr="008256DF">
        <w:tc>
          <w:tcPr>
            <w:tcW w:w="421" w:type="dxa"/>
          </w:tcPr>
          <w:p w14:paraId="308D8AD4" w14:textId="77777777" w:rsidR="00DD654F" w:rsidRDefault="00DD654F" w:rsidP="000B1057">
            <w:pPr>
              <w:pStyle w:val="ListParagraph"/>
              <w:numPr>
                <w:ilvl w:val="0"/>
                <w:numId w:val="3"/>
              </w:numPr>
              <w:ind w:left="0" w:firstLine="0"/>
            </w:pPr>
          </w:p>
        </w:tc>
        <w:tc>
          <w:tcPr>
            <w:tcW w:w="2397" w:type="dxa"/>
          </w:tcPr>
          <w:p w14:paraId="4113B6D1" w14:textId="17972B72" w:rsidR="00DD654F" w:rsidRPr="0034631C" w:rsidRDefault="00A54280" w:rsidP="003A7F6C">
            <w:r w:rsidRPr="0034631C">
              <w:t>Spend_RHC_3Ys_ERPspec</w:t>
            </w:r>
          </w:p>
        </w:tc>
        <w:tc>
          <w:tcPr>
            <w:tcW w:w="3284" w:type="dxa"/>
          </w:tcPr>
          <w:p w14:paraId="77073D71" w14:textId="77777777" w:rsidR="00DD654F" w:rsidRDefault="00DD654F" w:rsidP="003A7F6C">
            <w:r>
              <w:t>= A * B</w:t>
            </w:r>
          </w:p>
          <w:p w14:paraId="364AC5CF" w14:textId="77777777" w:rsidR="00DD654F" w:rsidRDefault="00DD654F" w:rsidP="003A7F6C"/>
          <w:p w14:paraId="0BD7BEB2" w14:textId="77777777" w:rsidR="00DD654F" w:rsidRDefault="00DD654F" w:rsidP="003A7F6C">
            <w:r>
              <w:t>Where</w:t>
            </w:r>
          </w:p>
          <w:p w14:paraId="2C593490" w14:textId="4E55E9FC" w:rsidR="00DD654F" w:rsidRDefault="00DD654F" w:rsidP="003A7F6C">
            <w:r>
              <w:t xml:space="preserve">A = Spend_RHC_3Ys_all </w:t>
            </w:r>
          </w:p>
          <w:p w14:paraId="50FE52CB" w14:textId="6B3007D9" w:rsidR="00DD654F" w:rsidRPr="00CE4E02" w:rsidRDefault="00DD654F" w:rsidP="003A7F6C">
            <w:r>
              <w:t>B = proportion of spending which is ERP specific (</w:t>
            </w:r>
            <w:proofErr w:type="spellStart"/>
            <w:r>
              <w:t>ie</w:t>
            </w:r>
            <w:proofErr w:type="spellEnd"/>
            <w:r>
              <w:t xml:space="preserve">. question </w:t>
            </w:r>
            <w:r w:rsidRPr="00DD654F">
              <w:rPr>
                <w:rStyle w:val="size"/>
                <w:rFonts w:ascii="Arial" w:hAnsi="Arial" w:cs="Arial"/>
                <w:b/>
                <w:bCs/>
                <w:color w:val="4472C4" w:themeColor="accent1"/>
                <w:shd w:val="clear" w:color="auto" w:fill="FFFFFF"/>
              </w:rPr>
              <w:t>A.</w:t>
            </w:r>
            <w:r w:rsidRPr="00DD654F">
              <w:rPr>
                <w:rStyle w:val="size"/>
                <w:rFonts w:ascii="Arial" w:hAnsi="Arial" w:cs="Arial"/>
                <w:color w:val="4472C4" w:themeColor="accent1"/>
                <w:shd w:val="clear" w:color="auto" w:fill="FFFFFF"/>
              </w:rPr>
              <w:t> Of your TOTAL spend to date</w:t>
            </w:r>
            <w:r>
              <w:rPr>
                <w:rStyle w:val="size"/>
                <w:rFonts w:ascii="Arial" w:hAnsi="Arial" w:cs="Arial"/>
                <w:color w:val="000000"/>
                <w:shd w:val="clear" w:color="auto" w:fill="FFFFFF"/>
              </w:rPr>
              <w:t>)</w:t>
            </w:r>
          </w:p>
          <w:p w14:paraId="75423A79" w14:textId="77777777" w:rsidR="00DD654F" w:rsidRDefault="00DD654F" w:rsidP="003A7F6C"/>
        </w:tc>
        <w:tc>
          <w:tcPr>
            <w:tcW w:w="2914" w:type="dxa"/>
          </w:tcPr>
          <w:p w14:paraId="08CA1CB6" w14:textId="78D02342" w:rsidR="00DD654F" w:rsidRDefault="00DD654F" w:rsidP="003A7F6C">
            <w:r>
              <w:t>Gives the total spending in years 0-2 that is on RHC and specific to the ERP</w:t>
            </w:r>
          </w:p>
        </w:tc>
      </w:tr>
      <w:tr w:rsidR="00DD654F" w14:paraId="514FBB9D" w14:textId="77777777" w:rsidTr="008256DF">
        <w:tc>
          <w:tcPr>
            <w:tcW w:w="421" w:type="dxa"/>
          </w:tcPr>
          <w:p w14:paraId="3EC26FFA" w14:textId="77777777" w:rsidR="00DD654F" w:rsidRDefault="00DD654F" w:rsidP="000B1057">
            <w:pPr>
              <w:pStyle w:val="ListParagraph"/>
              <w:numPr>
                <w:ilvl w:val="0"/>
                <w:numId w:val="3"/>
              </w:numPr>
              <w:ind w:left="0" w:firstLine="0"/>
            </w:pPr>
          </w:p>
        </w:tc>
        <w:tc>
          <w:tcPr>
            <w:tcW w:w="2397" w:type="dxa"/>
          </w:tcPr>
          <w:p w14:paraId="444EB199" w14:textId="6CE43ED9" w:rsidR="00DD654F" w:rsidRPr="0034631C" w:rsidRDefault="00DD654F" w:rsidP="003A7F6C">
            <w:r w:rsidRPr="0034631C">
              <w:t>Spend_RHC_3Ys_ERPrel</w:t>
            </w:r>
          </w:p>
        </w:tc>
        <w:tc>
          <w:tcPr>
            <w:tcW w:w="3284" w:type="dxa"/>
          </w:tcPr>
          <w:p w14:paraId="6E7B0E5A" w14:textId="4E614047" w:rsidR="00DD654F" w:rsidRDefault="00DD654F" w:rsidP="003A7F6C">
            <w:r>
              <w:t>= A * B</w:t>
            </w:r>
          </w:p>
          <w:p w14:paraId="03EBBBB0" w14:textId="77777777" w:rsidR="00DD654F" w:rsidRDefault="00DD654F" w:rsidP="003A7F6C"/>
          <w:p w14:paraId="43840843" w14:textId="77777777" w:rsidR="00DD654F" w:rsidRDefault="00DD654F" w:rsidP="00DD654F">
            <w:r>
              <w:t>Where</w:t>
            </w:r>
          </w:p>
          <w:p w14:paraId="3B3DD6AB" w14:textId="77777777" w:rsidR="00DD654F" w:rsidRDefault="00DD654F" w:rsidP="00DD654F">
            <w:r>
              <w:t xml:space="preserve">A = Spend_RHC_3Ys_all </w:t>
            </w:r>
          </w:p>
          <w:p w14:paraId="6AD4429D" w14:textId="79E8E813" w:rsidR="00DD654F" w:rsidRDefault="00DD654F" w:rsidP="003A7F6C">
            <w:r>
              <w:t xml:space="preserve">B = proportion of spending on ERP relevant activities (question </w:t>
            </w:r>
            <w:proofErr w:type="gramStart"/>
            <w:r w:rsidRPr="00DD654F">
              <w:rPr>
                <w:rFonts w:ascii="Arial" w:hAnsi="Arial" w:cs="Arial"/>
                <w:color w:val="4472C4" w:themeColor="accent1"/>
                <w:sz w:val="21"/>
                <w:szCs w:val="21"/>
                <w:shd w:val="clear" w:color="auto" w:fill="FFFFFF"/>
              </w:rPr>
              <w:t>Of</w:t>
            </w:r>
            <w:proofErr w:type="gramEnd"/>
            <w:r w:rsidRPr="00DD654F">
              <w:rPr>
                <w:rFonts w:ascii="Arial" w:hAnsi="Arial" w:cs="Arial"/>
                <w:color w:val="4472C4" w:themeColor="accent1"/>
                <w:sz w:val="21"/>
                <w:szCs w:val="21"/>
                <w:shd w:val="clear" w:color="auto" w:fill="FFFFFF"/>
              </w:rPr>
              <w:t xml:space="preserve"> your TOTAL spend to date, what proportion would you estimate relates to activities not included in the ERP? (note the total of this, and your answer to A, cannot be more than 100%</w:t>
            </w:r>
            <w:proofErr w:type="gramStart"/>
            <w:r w:rsidRPr="00DD654F">
              <w:rPr>
                <w:rFonts w:ascii="Arial" w:hAnsi="Arial" w:cs="Arial"/>
                <w:color w:val="4472C4" w:themeColor="accent1"/>
                <w:sz w:val="21"/>
                <w:szCs w:val="21"/>
                <w:shd w:val="clear" w:color="auto" w:fill="FFFFFF"/>
              </w:rPr>
              <w:t xml:space="preserve">) </w:t>
            </w:r>
            <w:r>
              <w:rPr>
                <w:rFonts w:ascii="Arial" w:hAnsi="Arial" w:cs="Arial"/>
                <w:color w:val="313949"/>
                <w:sz w:val="21"/>
                <w:szCs w:val="21"/>
                <w:shd w:val="clear" w:color="auto" w:fill="FFFFFF"/>
              </w:rPr>
              <w:t>)</w:t>
            </w:r>
            <w:proofErr w:type="gramEnd"/>
          </w:p>
          <w:p w14:paraId="1A000404" w14:textId="01E289FC" w:rsidR="00DD654F" w:rsidRDefault="00DD654F" w:rsidP="003A7F6C"/>
        </w:tc>
        <w:tc>
          <w:tcPr>
            <w:tcW w:w="2914" w:type="dxa"/>
          </w:tcPr>
          <w:p w14:paraId="0DA6C13B" w14:textId="0C1E2E9A" w:rsidR="00DD654F" w:rsidRDefault="00DD654F" w:rsidP="003A7F6C">
            <w:r>
              <w:t>Gives the total spending in years 0-2 that is on RHC and relevant – but not specific - to the ERP</w:t>
            </w:r>
          </w:p>
        </w:tc>
      </w:tr>
    </w:tbl>
    <w:p w14:paraId="2A6BB200" w14:textId="70D84297" w:rsidR="00C45420" w:rsidRDefault="00C45420">
      <w:pPr>
        <w:rPr>
          <w:b/>
          <w:bCs/>
        </w:rPr>
      </w:pPr>
    </w:p>
    <w:p w14:paraId="337F7D16" w14:textId="03009B01" w:rsidR="00AF610D" w:rsidRDefault="00C37A52" w:rsidP="003E12E1">
      <w:pPr>
        <w:pStyle w:val="Heading2"/>
      </w:pPr>
      <w:r>
        <w:t xml:space="preserve">Table 2 </w:t>
      </w:r>
      <w:r w:rsidR="00AF610D">
        <w:t>Details of ERP specific spending</w:t>
      </w:r>
    </w:p>
    <w:tbl>
      <w:tblPr>
        <w:tblStyle w:val="TableGrid"/>
        <w:tblW w:w="0" w:type="auto"/>
        <w:tblLayout w:type="fixed"/>
        <w:tblLook w:val="04A0" w:firstRow="1" w:lastRow="0" w:firstColumn="1" w:lastColumn="0" w:noHBand="0" w:noVBand="1"/>
      </w:tblPr>
      <w:tblGrid>
        <w:gridCol w:w="421"/>
        <w:gridCol w:w="2397"/>
        <w:gridCol w:w="3284"/>
        <w:gridCol w:w="2914"/>
      </w:tblGrid>
      <w:tr w:rsidR="00AF610D" w14:paraId="0FC03BB6" w14:textId="77777777" w:rsidTr="003A7F6C">
        <w:tc>
          <w:tcPr>
            <w:tcW w:w="421" w:type="dxa"/>
          </w:tcPr>
          <w:p w14:paraId="6C3048FF" w14:textId="77777777" w:rsidR="00AF610D" w:rsidRDefault="00AF610D" w:rsidP="003A7F6C">
            <w:r>
              <w:t>#</w:t>
            </w:r>
          </w:p>
        </w:tc>
        <w:tc>
          <w:tcPr>
            <w:tcW w:w="2397" w:type="dxa"/>
          </w:tcPr>
          <w:p w14:paraId="136D5481" w14:textId="77777777" w:rsidR="00AF610D" w:rsidRDefault="00AF610D" w:rsidP="003A7F6C">
            <w:r>
              <w:t>Variable/indicator</w:t>
            </w:r>
          </w:p>
        </w:tc>
        <w:tc>
          <w:tcPr>
            <w:tcW w:w="3284" w:type="dxa"/>
          </w:tcPr>
          <w:p w14:paraId="644F81B3" w14:textId="77777777" w:rsidR="00AF610D" w:rsidRDefault="00AF610D" w:rsidP="003A7F6C">
            <w:r>
              <w:t>How?</w:t>
            </w:r>
          </w:p>
        </w:tc>
        <w:tc>
          <w:tcPr>
            <w:tcW w:w="2914" w:type="dxa"/>
          </w:tcPr>
          <w:p w14:paraId="592F89A4" w14:textId="77777777" w:rsidR="00AF610D" w:rsidRDefault="00AF610D" w:rsidP="003A7F6C">
            <w:r>
              <w:t>Why?</w:t>
            </w:r>
          </w:p>
        </w:tc>
      </w:tr>
      <w:tr w:rsidR="00AF610D" w14:paraId="33FE160D" w14:textId="77777777" w:rsidTr="00AF610D">
        <w:tc>
          <w:tcPr>
            <w:tcW w:w="421" w:type="dxa"/>
          </w:tcPr>
          <w:p w14:paraId="7F2D6F4E" w14:textId="77777777" w:rsidR="00AF610D" w:rsidRDefault="00AF610D" w:rsidP="003A7F6C"/>
        </w:tc>
        <w:tc>
          <w:tcPr>
            <w:tcW w:w="2397" w:type="dxa"/>
            <w:shd w:val="clear" w:color="auto" w:fill="D9D9D9" w:themeFill="background1" w:themeFillShade="D9"/>
          </w:tcPr>
          <w:p w14:paraId="0D14129A" w14:textId="5AE8DB3D" w:rsidR="00AF610D" w:rsidRDefault="00AF610D" w:rsidP="003A7F6C">
            <w:r>
              <w:t>ERP specific spending by outcome area</w:t>
            </w:r>
          </w:p>
        </w:tc>
        <w:tc>
          <w:tcPr>
            <w:tcW w:w="3284" w:type="dxa"/>
            <w:shd w:val="clear" w:color="auto" w:fill="D9D9D9" w:themeFill="background1" w:themeFillShade="D9"/>
          </w:tcPr>
          <w:p w14:paraId="561A5CCF" w14:textId="77777777" w:rsidR="00AF610D" w:rsidRDefault="00AF610D" w:rsidP="003A7F6C"/>
        </w:tc>
        <w:tc>
          <w:tcPr>
            <w:tcW w:w="2914" w:type="dxa"/>
            <w:shd w:val="clear" w:color="auto" w:fill="D9D9D9" w:themeFill="background1" w:themeFillShade="D9"/>
          </w:tcPr>
          <w:p w14:paraId="4C675A40" w14:textId="77777777" w:rsidR="00AF610D" w:rsidRDefault="00AF610D" w:rsidP="003A7F6C"/>
        </w:tc>
      </w:tr>
      <w:tr w:rsidR="00AF610D" w14:paraId="7235D7B7" w14:textId="77777777" w:rsidTr="003A7F6C">
        <w:tc>
          <w:tcPr>
            <w:tcW w:w="421" w:type="dxa"/>
          </w:tcPr>
          <w:p w14:paraId="5CBF7481" w14:textId="77777777" w:rsidR="00AF610D" w:rsidRDefault="00AF610D" w:rsidP="000B1057">
            <w:pPr>
              <w:pStyle w:val="ListParagraph"/>
              <w:numPr>
                <w:ilvl w:val="0"/>
                <w:numId w:val="3"/>
              </w:numPr>
              <w:ind w:left="0" w:firstLine="0"/>
            </w:pPr>
          </w:p>
        </w:tc>
        <w:tc>
          <w:tcPr>
            <w:tcW w:w="2397" w:type="dxa"/>
          </w:tcPr>
          <w:p w14:paraId="37E56C54" w14:textId="1A05DAA0" w:rsidR="00AF610D" w:rsidRPr="0034631C" w:rsidRDefault="00A54280" w:rsidP="003A7F6C">
            <w:r w:rsidRPr="0034631C">
              <w:t>Spend_RHC_3Ys_ERPspec</w:t>
            </w:r>
            <w:r w:rsidR="00AF610D" w:rsidRPr="0034631C">
              <w:t>_O1</w:t>
            </w:r>
          </w:p>
        </w:tc>
        <w:tc>
          <w:tcPr>
            <w:tcW w:w="3284" w:type="dxa"/>
          </w:tcPr>
          <w:p w14:paraId="5D28E29F" w14:textId="53C8196A" w:rsidR="00AF610D" w:rsidRDefault="00AF610D" w:rsidP="003A7F6C">
            <w:r>
              <w:t xml:space="preserve">= </w:t>
            </w:r>
            <w:r w:rsidR="00A54280">
              <w:t>Spend_RHC_3Ys_ERPspec</w:t>
            </w:r>
            <w:r>
              <w:t xml:space="preserve"> * Outcome 1</w:t>
            </w:r>
          </w:p>
          <w:p w14:paraId="114ED6D0" w14:textId="209268CF" w:rsidR="00AF610D" w:rsidRDefault="00AF610D" w:rsidP="003A7F6C">
            <w:r>
              <w:t>(</w:t>
            </w:r>
            <w:r w:rsidRPr="00AF610D">
              <w:t>Increasing equitable access and inclusive relevant learning opportunities</w:t>
            </w:r>
            <w:r>
              <w:t>)</w:t>
            </w:r>
          </w:p>
        </w:tc>
        <w:tc>
          <w:tcPr>
            <w:tcW w:w="2914" w:type="dxa"/>
          </w:tcPr>
          <w:p w14:paraId="18939E8A" w14:textId="1A01F992" w:rsidR="00AF610D" w:rsidRDefault="00AF610D" w:rsidP="003A7F6C">
            <w:r>
              <w:t>Gives the total spending in years 0-2 that is on RHC and specific to the ERP, on Outcome 1</w:t>
            </w:r>
          </w:p>
        </w:tc>
      </w:tr>
      <w:tr w:rsidR="00AF610D" w14:paraId="6E5C7F0E" w14:textId="77777777" w:rsidTr="003A7F6C">
        <w:tc>
          <w:tcPr>
            <w:tcW w:w="421" w:type="dxa"/>
          </w:tcPr>
          <w:p w14:paraId="16A1818B" w14:textId="77777777" w:rsidR="00AF610D" w:rsidRDefault="00AF610D" w:rsidP="000B1057">
            <w:pPr>
              <w:pStyle w:val="ListParagraph"/>
              <w:numPr>
                <w:ilvl w:val="0"/>
                <w:numId w:val="3"/>
              </w:numPr>
              <w:ind w:left="0" w:firstLine="0"/>
            </w:pPr>
          </w:p>
        </w:tc>
        <w:tc>
          <w:tcPr>
            <w:tcW w:w="2397" w:type="dxa"/>
          </w:tcPr>
          <w:p w14:paraId="4CF360ED" w14:textId="60C1237D" w:rsidR="00AF610D" w:rsidRPr="0034631C" w:rsidRDefault="00A54280" w:rsidP="003A7F6C">
            <w:r w:rsidRPr="0034631C">
              <w:t>Spend_RHC_3Ys_ERPspec</w:t>
            </w:r>
            <w:r w:rsidR="00AF610D" w:rsidRPr="0034631C">
              <w:t>_O2</w:t>
            </w:r>
          </w:p>
        </w:tc>
        <w:tc>
          <w:tcPr>
            <w:tcW w:w="3284" w:type="dxa"/>
          </w:tcPr>
          <w:p w14:paraId="62675348" w14:textId="5145C3A1" w:rsidR="00AF610D" w:rsidRDefault="00AF610D" w:rsidP="003A7F6C">
            <w:r>
              <w:t xml:space="preserve">= </w:t>
            </w:r>
            <w:r w:rsidR="00A54280">
              <w:t>Spend_RHC_3Ys_ERPspec</w:t>
            </w:r>
            <w:r>
              <w:t xml:space="preserve"> * Outcome 2 (</w:t>
            </w:r>
            <w:r>
              <w:rPr>
                <w:rFonts w:ascii="Arial" w:hAnsi="Arial" w:cs="Arial"/>
                <w:color w:val="313949"/>
                <w:sz w:val="21"/>
                <w:szCs w:val="21"/>
                <w:shd w:val="clear" w:color="auto" w:fill="FFFFFF"/>
              </w:rPr>
              <w:t>Improving delivery of quality education and training)</w:t>
            </w:r>
          </w:p>
        </w:tc>
        <w:tc>
          <w:tcPr>
            <w:tcW w:w="2914" w:type="dxa"/>
          </w:tcPr>
          <w:p w14:paraId="30F2D184" w14:textId="45F527BB" w:rsidR="00AF610D" w:rsidRDefault="00AF610D" w:rsidP="003A7F6C">
            <w:r>
              <w:t>Gives the total spending in years 0-2 that is on RHC and specific to the ERP, on Outcome 2</w:t>
            </w:r>
          </w:p>
        </w:tc>
      </w:tr>
      <w:tr w:rsidR="00AF610D" w14:paraId="2546C27A" w14:textId="77777777" w:rsidTr="003A7F6C">
        <w:tc>
          <w:tcPr>
            <w:tcW w:w="421" w:type="dxa"/>
          </w:tcPr>
          <w:p w14:paraId="6D832E93" w14:textId="77777777" w:rsidR="00AF610D" w:rsidRDefault="00AF610D" w:rsidP="000B1057">
            <w:pPr>
              <w:pStyle w:val="ListParagraph"/>
              <w:numPr>
                <w:ilvl w:val="0"/>
                <w:numId w:val="3"/>
              </w:numPr>
              <w:ind w:left="0" w:firstLine="0"/>
            </w:pPr>
          </w:p>
        </w:tc>
        <w:tc>
          <w:tcPr>
            <w:tcW w:w="2397" w:type="dxa"/>
          </w:tcPr>
          <w:p w14:paraId="5C9EAC38" w14:textId="41E2DAE1" w:rsidR="00AF610D" w:rsidRPr="0034631C" w:rsidRDefault="00A54280" w:rsidP="003A7F6C">
            <w:r w:rsidRPr="0034631C">
              <w:t>Spend_RHC_3Ys_ERPspec</w:t>
            </w:r>
            <w:r w:rsidR="00AF610D" w:rsidRPr="0034631C">
              <w:t>_O3</w:t>
            </w:r>
          </w:p>
        </w:tc>
        <w:tc>
          <w:tcPr>
            <w:tcW w:w="3284" w:type="dxa"/>
          </w:tcPr>
          <w:p w14:paraId="4E41D30F" w14:textId="3F04E910" w:rsidR="00AF610D" w:rsidRDefault="00AF610D" w:rsidP="003A7F6C">
            <w:r>
              <w:t xml:space="preserve">= </w:t>
            </w:r>
            <w:r w:rsidR="00A54280">
              <w:t>Spend_RHC_3Ys_ERPspec</w:t>
            </w:r>
            <w:r>
              <w:t xml:space="preserve"> * Outcome 3 (</w:t>
            </w:r>
            <w:r>
              <w:rPr>
                <w:rFonts w:ascii="Arial" w:hAnsi="Arial" w:cs="Arial"/>
                <w:color w:val="313949"/>
                <w:sz w:val="21"/>
                <w:szCs w:val="21"/>
                <w:shd w:val="clear" w:color="auto" w:fill="FFFFFF"/>
              </w:rPr>
              <w:t>Strengthening systems for effective delivery)</w:t>
            </w:r>
          </w:p>
        </w:tc>
        <w:tc>
          <w:tcPr>
            <w:tcW w:w="2914" w:type="dxa"/>
          </w:tcPr>
          <w:p w14:paraId="4E4AC3CF" w14:textId="591FEA77" w:rsidR="00AF610D" w:rsidRDefault="00AF610D" w:rsidP="003A7F6C">
            <w:r>
              <w:t>Gives the total spending in years 0-2 that is on RHC and specific to the ERP, on Outcome 3</w:t>
            </w:r>
          </w:p>
        </w:tc>
      </w:tr>
      <w:tr w:rsidR="00AF610D" w14:paraId="049D36CF" w14:textId="77777777" w:rsidTr="003A7F6C">
        <w:tc>
          <w:tcPr>
            <w:tcW w:w="421" w:type="dxa"/>
          </w:tcPr>
          <w:p w14:paraId="269F99D7" w14:textId="77777777" w:rsidR="00AF610D" w:rsidRDefault="00AF610D" w:rsidP="000B1057">
            <w:pPr>
              <w:pStyle w:val="ListParagraph"/>
              <w:numPr>
                <w:ilvl w:val="0"/>
                <w:numId w:val="3"/>
              </w:numPr>
              <w:ind w:left="0" w:firstLine="0"/>
            </w:pPr>
            <w:bookmarkStart w:id="2" w:name="_Ref50984333"/>
          </w:p>
        </w:tc>
        <w:bookmarkEnd w:id="2"/>
        <w:tc>
          <w:tcPr>
            <w:tcW w:w="2397" w:type="dxa"/>
          </w:tcPr>
          <w:p w14:paraId="53DD8693" w14:textId="21CA904B" w:rsidR="00AF610D" w:rsidRPr="0034631C" w:rsidRDefault="00A54280" w:rsidP="003A7F6C">
            <w:r w:rsidRPr="0034631C">
              <w:t>Spend_RHC_3Ys_ERPspec</w:t>
            </w:r>
            <w:r w:rsidR="00AF610D" w:rsidRPr="0034631C">
              <w:t>_O4</w:t>
            </w:r>
          </w:p>
        </w:tc>
        <w:tc>
          <w:tcPr>
            <w:tcW w:w="3284" w:type="dxa"/>
          </w:tcPr>
          <w:p w14:paraId="74809B74" w14:textId="78313534" w:rsidR="00AF610D" w:rsidRPr="003B4AD3" w:rsidRDefault="00AF610D" w:rsidP="003A7F6C">
            <w:pPr>
              <w:rPr>
                <w:b/>
                <w:bCs/>
              </w:rPr>
            </w:pPr>
            <w:r>
              <w:t xml:space="preserve">= </w:t>
            </w:r>
            <w:r w:rsidR="00A54280">
              <w:t>Spend_RHC_3Ys_ERPspec</w:t>
            </w:r>
            <w:r>
              <w:t xml:space="preserve"> * Outcome</w:t>
            </w:r>
            <w:r w:rsidR="00F03DA2">
              <w:t>_</w:t>
            </w:r>
            <w:r>
              <w:t xml:space="preserve"> Other</w:t>
            </w:r>
          </w:p>
        </w:tc>
        <w:tc>
          <w:tcPr>
            <w:tcW w:w="2914" w:type="dxa"/>
          </w:tcPr>
          <w:p w14:paraId="04D89A1E" w14:textId="66DB2869" w:rsidR="00AF610D" w:rsidRDefault="00AF610D" w:rsidP="003A7F6C">
            <w:r>
              <w:t>Gives the total spending in years 0-2 that is on RHC and specific to the ERP, on Outcome 4 - other</w:t>
            </w:r>
          </w:p>
        </w:tc>
      </w:tr>
      <w:tr w:rsidR="00AF610D" w14:paraId="35172C9B" w14:textId="77777777" w:rsidTr="003A7F6C">
        <w:tc>
          <w:tcPr>
            <w:tcW w:w="421" w:type="dxa"/>
          </w:tcPr>
          <w:p w14:paraId="1E4C68BC" w14:textId="77777777" w:rsidR="00AF610D" w:rsidRDefault="00AF610D" w:rsidP="000B1057">
            <w:pPr>
              <w:pStyle w:val="ListParagraph"/>
              <w:numPr>
                <w:ilvl w:val="0"/>
                <w:numId w:val="3"/>
              </w:numPr>
              <w:ind w:left="0" w:firstLine="0"/>
            </w:pPr>
          </w:p>
        </w:tc>
        <w:tc>
          <w:tcPr>
            <w:tcW w:w="2397" w:type="dxa"/>
          </w:tcPr>
          <w:p w14:paraId="745ABD59" w14:textId="71A52CB4" w:rsidR="00AF610D" w:rsidRPr="0034631C" w:rsidRDefault="00AF610D" w:rsidP="003A7F6C">
            <w:r w:rsidRPr="0034631C">
              <w:t>QA check</w:t>
            </w:r>
          </w:p>
        </w:tc>
        <w:tc>
          <w:tcPr>
            <w:tcW w:w="3284" w:type="dxa"/>
          </w:tcPr>
          <w:p w14:paraId="2F4D02B2" w14:textId="5A7E5F5C" w:rsidR="00AF610D" w:rsidRDefault="00AF610D" w:rsidP="003A7F6C">
            <w:r>
              <w:t xml:space="preserve">Adding the four outcome variables should sum to </w:t>
            </w:r>
            <w:r w:rsidR="00A54280">
              <w:t>Spend_RHC_3Ys_ERPspec</w:t>
            </w:r>
          </w:p>
          <w:p w14:paraId="581F035B" w14:textId="36082B76" w:rsidR="00AF610D" w:rsidRPr="00AF610D" w:rsidRDefault="00AF610D" w:rsidP="003A7F6C">
            <w:pPr>
              <w:rPr>
                <w:b/>
                <w:bCs/>
              </w:rPr>
            </w:pPr>
            <w:r>
              <w:t xml:space="preserve">(Alternatively check the </w:t>
            </w:r>
            <w:proofErr w:type="gramStart"/>
            <w:r>
              <w:t>4 outcome</w:t>
            </w:r>
            <w:proofErr w:type="gramEnd"/>
            <w:r>
              <w:t xml:space="preserve"> raw %ages sum to 100% - but this would check that the </w:t>
            </w:r>
            <w:r>
              <w:lastRenderedPageBreak/>
              <w:t>calculation of the indicators has worked)</w:t>
            </w:r>
          </w:p>
        </w:tc>
        <w:tc>
          <w:tcPr>
            <w:tcW w:w="2914" w:type="dxa"/>
          </w:tcPr>
          <w:p w14:paraId="38D095FF" w14:textId="77777777" w:rsidR="00AF610D" w:rsidRDefault="00AF610D" w:rsidP="003A7F6C"/>
        </w:tc>
      </w:tr>
      <w:tr w:rsidR="00AF610D" w14:paraId="10612472" w14:textId="77777777" w:rsidTr="00AF610D">
        <w:tc>
          <w:tcPr>
            <w:tcW w:w="421" w:type="dxa"/>
          </w:tcPr>
          <w:p w14:paraId="55170F66" w14:textId="77777777" w:rsidR="00AF610D" w:rsidRDefault="00AF610D" w:rsidP="003A7F6C">
            <w:pPr>
              <w:pStyle w:val="ListParagraph"/>
              <w:ind w:left="0"/>
            </w:pPr>
          </w:p>
        </w:tc>
        <w:tc>
          <w:tcPr>
            <w:tcW w:w="2397" w:type="dxa"/>
            <w:shd w:val="clear" w:color="auto" w:fill="D9D9D9" w:themeFill="background1" w:themeFillShade="D9"/>
          </w:tcPr>
          <w:p w14:paraId="70B694C4" w14:textId="18F467F4" w:rsidR="00AF610D" w:rsidRDefault="003A7F6C" w:rsidP="003A7F6C">
            <w:r>
              <w:t>ERP specific spending by programme level</w:t>
            </w:r>
          </w:p>
        </w:tc>
        <w:tc>
          <w:tcPr>
            <w:tcW w:w="3284" w:type="dxa"/>
            <w:shd w:val="clear" w:color="auto" w:fill="D9D9D9" w:themeFill="background1" w:themeFillShade="D9"/>
          </w:tcPr>
          <w:p w14:paraId="4DAD9D29" w14:textId="77777777" w:rsidR="00AF610D" w:rsidRDefault="00AF610D" w:rsidP="003A7F6C"/>
        </w:tc>
        <w:tc>
          <w:tcPr>
            <w:tcW w:w="2914" w:type="dxa"/>
            <w:shd w:val="clear" w:color="auto" w:fill="D9D9D9" w:themeFill="background1" w:themeFillShade="D9"/>
          </w:tcPr>
          <w:p w14:paraId="18730A5C" w14:textId="619EBB66" w:rsidR="00AF610D" w:rsidRDefault="00AF610D" w:rsidP="003A7F6C"/>
        </w:tc>
      </w:tr>
      <w:tr w:rsidR="00AF610D" w14:paraId="2744B08D" w14:textId="77777777" w:rsidTr="003A7F6C">
        <w:tc>
          <w:tcPr>
            <w:tcW w:w="421" w:type="dxa"/>
          </w:tcPr>
          <w:p w14:paraId="79BFE5A7" w14:textId="77777777" w:rsidR="00AF610D" w:rsidRDefault="00AF610D" w:rsidP="000B1057">
            <w:pPr>
              <w:pStyle w:val="ListParagraph"/>
              <w:numPr>
                <w:ilvl w:val="0"/>
                <w:numId w:val="3"/>
              </w:numPr>
              <w:ind w:left="0" w:firstLine="0"/>
            </w:pPr>
          </w:p>
        </w:tc>
        <w:tc>
          <w:tcPr>
            <w:tcW w:w="2397" w:type="dxa"/>
          </w:tcPr>
          <w:p w14:paraId="51DA395E" w14:textId="24964FE4" w:rsidR="00AF610D" w:rsidRPr="0034631C" w:rsidRDefault="00A54280" w:rsidP="003A7F6C">
            <w:r w:rsidRPr="0034631C">
              <w:t>Spend_RHC_3Ys_ERPspec</w:t>
            </w:r>
            <w:r w:rsidR="003A7F6C" w:rsidRPr="0034631C">
              <w:t>_ECD</w:t>
            </w:r>
          </w:p>
        </w:tc>
        <w:tc>
          <w:tcPr>
            <w:tcW w:w="3284" w:type="dxa"/>
          </w:tcPr>
          <w:p w14:paraId="1867F305" w14:textId="15139BDF" w:rsidR="00AF610D" w:rsidRDefault="003A7F6C" w:rsidP="003A7F6C">
            <w:r>
              <w:t xml:space="preserve">= </w:t>
            </w:r>
            <w:r w:rsidR="00A54280">
              <w:t>Spend_RHC_3Ys_ERPspec</w:t>
            </w:r>
            <w:r>
              <w:t xml:space="preserve"> * ECD</w:t>
            </w:r>
          </w:p>
        </w:tc>
        <w:tc>
          <w:tcPr>
            <w:tcW w:w="2914" w:type="dxa"/>
          </w:tcPr>
          <w:p w14:paraId="66E2D650" w14:textId="77777777" w:rsidR="00AF610D" w:rsidRDefault="00AF610D" w:rsidP="003A7F6C"/>
        </w:tc>
      </w:tr>
      <w:tr w:rsidR="00AF610D" w14:paraId="4C9BE356" w14:textId="77777777" w:rsidTr="003A7F6C">
        <w:tc>
          <w:tcPr>
            <w:tcW w:w="421" w:type="dxa"/>
          </w:tcPr>
          <w:p w14:paraId="1135E3DF" w14:textId="77777777" w:rsidR="00AF610D" w:rsidRDefault="00AF610D" w:rsidP="000B1057">
            <w:pPr>
              <w:pStyle w:val="ListParagraph"/>
              <w:numPr>
                <w:ilvl w:val="0"/>
                <w:numId w:val="3"/>
              </w:numPr>
              <w:ind w:left="0" w:firstLine="0"/>
            </w:pPr>
          </w:p>
        </w:tc>
        <w:tc>
          <w:tcPr>
            <w:tcW w:w="2397" w:type="dxa"/>
          </w:tcPr>
          <w:p w14:paraId="5B73A2E6" w14:textId="7EAC6021" w:rsidR="00AF610D" w:rsidRPr="0034631C" w:rsidRDefault="00A54280" w:rsidP="003A7F6C">
            <w:r w:rsidRPr="0034631C">
              <w:t>Spend_RHC_3Ys_ERPspec</w:t>
            </w:r>
            <w:r w:rsidR="003A7F6C" w:rsidRPr="0034631C">
              <w:t>_Prim</w:t>
            </w:r>
          </w:p>
        </w:tc>
        <w:tc>
          <w:tcPr>
            <w:tcW w:w="3284" w:type="dxa"/>
          </w:tcPr>
          <w:p w14:paraId="7E3D36EE" w14:textId="73017071" w:rsidR="00AF610D" w:rsidRDefault="003A7F6C" w:rsidP="003A7F6C">
            <w:r>
              <w:t xml:space="preserve">= </w:t>
            </w:r>
            <w:r w:rsidR="00A54280">
              <w:t>Spend_RHC_3Ys_ERPspec</w:t>
            </w:r>
            <w:r>
              <w:t xml:space="preserve"> * Primary</w:t>
            </w:r>
          </w:p>
        </w:tc>
        <w:tc>
          <w:tcPr>
            <w:tcW w:w="2914" w:type="dxa"/>
          </w:tcPr>
          <w:p w14:paraId="0D713F73" w14:textId="7FEA9719" w:rsidR="00AF610D" w:rsidRDefault="00AF610D" w:rsidP="003A7F6C"/>
        </w:tc>
      </w:tr>
      <w:tr w:rsidR="00AF610D" w14:paraId="1C46EDDA" w14:textId="77777777" w:rsidTr="003A7F6C">
        <w:tc>
          <w:tcPr>
            <w:tcW w:w="421" w:type="dxa"/>
          </w:tcPr>
          <w:p w14:paraId="136D3BCD" w14:textId="77777777" w:rsidR="00AF610D" w:rsidRDefault="00AF610D" w:rsidP="000B1057">
            <w:pPr>
              <w:pStyle w:val="ListParagraph"/>
              <w:numPr>
                <w:ilvl w:val="0"/>
                <w:numId w:val="3"/>
              </w:numPr>
              <w:ind w:left="0" w:firstLine="0"/>
            </w:pPr>
          </w:p>
        </w:tc>
        <w:tc>
          <w:tcPr>
            <w:tcW w:w="2397" w:type="dxa"/>
          </w:tcPr>
          <w:p w14:paraId="609BEDFB" w14:textId="4FE88D77" w:rsidR="00AF610D" w:rsidRPr="0034631C" w:rsidRDefault="00A54280" w:rsidP="003A7F6C">
            <w:r w:rsidRPr="0034631C">
              <w:t>Spend_RHC_3Ys_ERPspec</w:t>
            </w:r>
            <w:r w:rsidR="003A7F6C" w:rsidRPr="0034631C">
              <w:t>_Sec</w:t>
            </w:r>
          </w:p>
        </w:tc>
        <w:tc>
          <w:tcPr>
            <w:tcW w:w="3284" w:type="dxa"/>
          </w:tcPr>
          <w:p w14:paraId="59058D19" w14:textId="22BC7946" w:rsidR="00AF610D" w:rsidRDefault="003A7F6C" w:rsidP="003A7F6C">
            <w:r>
              <w:t xml:space="preserve">= </w:t>
            </w:r>
            <w:r w:rsidR="00A54280">
              <w:t>Spend_RHC_3Ys_ERPspec</w:t>
            </w:r>
            <w:r>
              <w:t xml:space="preserve"> * Secondary</w:t>
            </w:r>
          </w:p>
        </w:tc>
        <w:tc>
          <w:tcPr>
            <w:tcW w:w="2914" w:type="dxa"/>
          </w:tcPr>
          <w:p w14:paraId="4502ECE5" w14:textId="5FD9EA35" w:rsidR="00AF610D" w:rsidRDefault="00AF610D" w:rsidP="003A7F6C"/>
        </w:tc>
      </w:tr>
      <w:tr w:rsidR="00AF610D" w14:paraId="1CB593EE" w14:textId="77777777" w:rsidTr="003A7F6C">
        <w:tc>
          <w:tcPr>
            <w:tcW w:w="421" w:type="dxa"/>
          </w:tcPr>
          <w:p w14:paraId="681F83CF" w14:textId="77777777" w:rsidR="00AF610D" w:rsidRDefault="00AF610D" w:rsidP="000B1057">
            <w:pPr>
              <w:pStyle w:val="ListParagraph"/>
              <w:numPr>
                <w:ilvl w:val="0"/>
                <w:numId w:val="3"/>
              </w:numPr>
              <w:ind w:left="0" w:firstLine="0"/>
            </w:pPr>
          </w:p>
        </w:tc>
        <w:tc>
          <w:tcPr>
            <w:tcW w:w="2397" w:type="dxa"/>
          </w:tcPr>
          <w:p w14:paraId="1C107E35" w14:textId="1ADD2F7A" w:rsidR="00AF610D" w:rsidRPr="0034631C" w:rsidRDefault="00A54280" w:rsidP="003A7F6C">
            <w:r w:rsidRPr="0034631C">
              <w:t>Spend_RHC_3Ys_ERPspec</w:t>
            </w:r>
            <w:r w:rsidR="003A7F6C" w:rsidRPr="0034631C">
              <w:t>_Acc</w:t>
            </w:r>
          </w:p>
        </w:tc>
        <w:tc>
          <w:tcPr>
            <w:tcW w:w="3284" w:type="dxa"/>
          </w:tcPr>
          <w:p w14:paraId="5A82827F" w14:textId="027EA01F" w:rsidR="00AF610D" w:rsidRDefault="003A7F6C" w:rsidP="003A7F6C">
            <w:r>
              <w:t xml:space="preserve">= </w:t>
            </w:r>
            <w:r w:rsidR="00A54280">
              <w:t>Spend_RHC_3Ys_ERPspec</w:t>
            </w:r>
            <w:r>
              <w:t xml:space="preserve"> * Accelerated education</w:t>
            </w:r>
          </w:p>
        </w:tc>
        <w:tc>
          <w:tcPr>
            <w:tcW w:w="2914" w:type="dxa"/>
          </w:tcPr>
          <w:p w14:paraId="5BD53094" w14:textId="2A3F0DC5" w:rsidR="00AF610D" w:rsidRDefault="00AF610D" w:rsidP="003A7F6C"/>
        </w:tc>
      </w:tr>
      <w:tr w:rsidR="00AF610D" w14:paraId="02ADB221" w14:textId="77777777" w:rsidTr="003A7F6C">
        <w:tc>
          <w:tcPr>
            <w:tcW w:w="421" w:type="dxa"/>
          </w:tcPr>
          <w:p w14:paraId="7CF8D618" w14:textId="77777777" w:rsidR="00AF610D" w:rsidRDefault="00AF610D" w:rsidP="000B1057">
            <w:pPr>
              <w:pStyle w:val="ListParagraph"/>
              <w:numPr>
                <w:ilvl w:val="0"/>
                <w:numId w:val="3"/>
              </w:numPr>
              <w:ind w:left="0" w:firstLine="0"/>
            </w:pPr>
          </w:p>
        </w:tc>
        <w:tc>
          <w:tcPr>
            <w:tcW w:w="2397" w:type="dxa"/>
          </w:tcPr>
          <w:p w14:paraId="713A3F3E" w14:textId="56848BA6" w:rsidR="00AF610D" w:rsidRPr="0034631C" w:rsidRDefault="00A54280" w:rsidP="003A7F6C">
            <w:r w:rsidRPr="0034631C">
              <w:t>Spend_RHC_3Ys_ERPspec</w:t>
            </w:r>
            <w:r w:rsidR="003A7F6C" w:rsidRPr="0034631C">
              <w:t>_Voc</w:t>
            </w:r>
          </w:p>
        </w:tc>
        <w:tc>
          <w:tcPr>
            <w:tcW w:w="3284" w:type="dxa"/>
          </w:tcPr>
          <w:p w14:paraId="344E4EA0" w14:textId="134621C0" w:rsidR="00AF610D" w:rsidRDefault="003A7F6C" w:rsidP="003A7F6C">
            <w:r>
              <w:t xml:space="preserve">= </w:t>
            </w:r>
            <w:r w:rsidR="00A54280">
              <w:t>Spend_RHC_3Ys_ERPspec</w:t>
            </w:r>
            <w:r>
              <w:t xml:space="preserve"> * Skills and vocational training</w:t>
            </w:r>
          </w:p>
        </w:tc>
        <w:tc>
          <w:tcPr>
            <w:tcW w:w="2914" w:type="dxa"/>
          </w:tcPr>
          <w:p w14:paraId="3B2B2EC3" w14:textId="1D9F3EA1" w:rsidR="00AF610D" w:rsidRDefault="00AF610D" w:rsidP="003A7F6C"/>
        </w:tc>
      </w:tr>
      <w:tr w:rsidR="00AF610D" w14:paraId="2A16D7B0" w14:textId="77777777" w:rsidTr="003A7F6C">
        <w:tc>
          <w:tcPr>
            <w:tcW w:w="421" w:type="dxa"/>
          </w:tcPr>
          <w:p w14:paraId="5C9753CF" w14:textId="77777777" w:rsidR="00AF610D" w:rsidRDefault="00AF610D" w:rsidP="000B1057">
            <w:pPr>
              <w:pStyle w:val="ListParagraph"/>
              <w:numPr>
                <w:ilvl w:val="0"/>
                <w:numId w:val="3"/>
              </w:numPr>
              <w:ind w:left="0" w:firstLine="0"/>
            </w:pPr>
          </w:p>
        </w:tc>
        <w:tc>
          <w:tcPr>
            <w:tcW w:w="2397" w:type="dxa"/>
          </w:tcPr>
          <w:p w14:paraId="34771268" w14:textId="27756D29" w:rsidR="00AF610D" w:rsidRPr="0034631C" w:rsidRDefault="00A54280" w:rsidP="003A7F6C">
            <w:r w:rsidRPr="0034631C">
              <w:t>Spend_RHC_3Ys_ERPspec</w:t>
            </w:r>
            <w:r w:rsidR="003A7F6C" w:rsidRPr="0034631C">
              <w:t>_Sys</w:t>
            </w:r>
          </w:p>
        </w:tc>
        <w:tc>
          <w:tcPr>
            <w:tcW w:w="3284" w:type="dxa"/>
          </w:tcPr>
          <w:p w14:paraId="5709E0F8" w14:textId="3E69C745" w:rsidR="00AF610D" w:rsidRDefault="003A7F6C" w:rsidP="003A7F6C">
            <w:r>
              <w:t xml:space="preserve">= </w:t>
            </w:r>
            <w:r w:rsidR="00A54280">
              <w:t>Spend_RHC_3Ys_ERPspec</w:t>
            </w:r>
            <w:r>
              <w:t xml:space="preserve"> * System strengthening</w:t>
            </w:r>
          </w:p>
        </w:tc>
        <w:tc>
          <w:tcPr>
            <w:tcW w:w="2914" w:type="dxa"/>
          </w:tcPr>
          <w:p w14:paraId="310864FC" w14:textId="1C444E4F" w:rsidR="00AF610D" w:rsidRDefault="00AF610D" w:rsidP="003A7F6C"/>
        </w:tc>
      </w:tr>
      <w:tr w:rsidR="00AF610D" w14:paraId="7FC9DBB3" w14:textId="77777777" w:rsidTr="003A7F6C">
        <w:tc>
          <w:tcPr>
            <w:tcW w:w="421" w:type="dxa"/>
          </w:tcPr>
          <w:p w14:paraId="495D40FF" w14:textId="77777777" w:rsidR="00AF610D" w:rsidRDefault="00AF610D" w:rsidP="000B1057">
            <w:pPr>
              <w:pStyle w:val="ListParagraph"/>
              <w:numPr>
                <w:ilvl w:val="0"/>
                <w:numId w:val="3"/>
              </w:numPr>
              <w:ind w:left="0" w:firstLine="0"/>
            </w:pPr>
            <w:bookmarkStart w:id="3" w:name="_Ref50984386"/>
          </w:p>
        </w:tc>
        <w:bookmarkEnd w:id="3"/>
        <w:tc>
          <w:tcPr>
            <w:tcW w:w="2397" w:type="dxa"/>
          </w:tcPr>
          <w:p w14:paraId="19934A1C" w14:textId="7283E9AE" w:rsidR="00AF610D" w:rsidRPr="0034631C" w:rsidRDefault="00A54280" w:rsidP="003A7F6C">
            <w:r w:rsidRPr="0034631C">
              <w:t>Spend_RHC_3Ys_ERPspec</w:t>
            </w:r>
            <w:r w:rsidR="003A7F6C" w:rsidRPr="0034631C">
              <w:t>_PO</w:t>
            </w:r>
          </w:p>
        </w:tc>
        <w:tc>
          <w:tcPr>
            <w:tcW w:w="3284" w:type="dxa"/>
          </w:tcPr>
          <w:p w14:paraId="745DA0EB" w14:textId="5DFF5F54" w:rsidR="00AF610D" w:rsidRDefault="003A7F6C" w:rsidP="003A7F6C">
            <w:r>
              <w:t xml:space="preserve">= </w:t>
            </w:r>
            <w:r w:rsidR="00A54280">
              <w:t>Spend_RHC_3Ys_ERPspec</w:t>
            </w:r>
            <w:r>
              <w:t xml:space="preserve"> * </w:t>
            </w:r>
            <w:proofErr w:type="spellStart"/>
            <w:r>
              <w:t>Programme</w:t>
            </w:r>
            <w:r w:rsidR="000B1057">
              <w:t>_</w:t>
            </w:r>
            <w:r>
              <w:t>Other</w:t>
            </w:r>
            <w:proofErr w:type="spellEnd"/>
          </w:p>
        </w:tc>
        <w:tc>
          <w:tcPr>
            <w:tcW w:w="2914" w:type="dxa"/>
          </w:tcPr>
          <w:p w14:paraId="46F35327" w14:textId="5B77D34A" w:rsidR="00AF610D" w:rsidRDefault="00AF610D" w:rsidP="003A7F6C"/>
        </w:tc>
      </w:tr>
      <w:tr w:rsidR="003A7F6C" w14:paraId="3D468167" w14:textId="77777777" w:rsidTr="003A7F6C">
        <w:tc>
          <w:tcPr>
            <w:tcW w:w="421" w:type="dxa"/>
          </w:tcPr>
          <w:p w14:paraId="147E9B30" w14:textId="77777777" w:rsidR="003A7F6C" w:rsidRDefault="003A7F6C" w:rsidP="003A7F6C">
            <w:pPr>
              <w:pStyle w:val="ListParagraph"/>
              <w:ind w:left="0"/>
            </w:pPr>
          </w:p>
        </w:tc>
        <w:tc>
          <w:tcPr>
            <w:tcW w:w="2397" w:type="dxa"/>
          </w:tcPr>
          <w:p w14:paraId="581434BC" w14:textId="538591BC" w:rsidR="003A7F6C" w:rsidRPr="0034631C" w:rsidRDefault="003A7F6C" w:rsidP="003A7F6C">
            <w:r w:rsidRPr="0034631C">
              <w:t>QA check</w:t>
            </w:r>
          </w:p>
        </w:tc>
        <w:tc>
          <w:tcPr>
            <w:tcW w:w="3284" w:type="dxa"/>
          </w:tcPr>
          <w:p w14:paraId="4634AA25" w14:textId="2FDFDBA7" w:rsidR="003A7F6C" w:rsidRDefault="003A7F6C" w:rsidP="003A7F6C">
            <w:r>
              <w:t xml:space="preserve">Adding the seven programme variables should sum to </w:t>
            </w:r>
            <w:r w:rsidR="00A54280">
              <w:t>Spend_RHC_3Ys_ERPspec</w:t>
            </w:r>
          </w:p>
          <w:p w14:paraId="1A380842" w14:textId="149E4C02" w:rsidR="003A7F6C" w:rsidRDefault="003A7F6C" w:rsidP="003A7F6C">
            <w:r>
              <w:t xml:space="preserve">(Alternatively check the </w:t>
            </w:r>
            <w:proofErr w:type="gramStart"/>
            <w:r>
              <w:t>7 programme</w:t>
            </w:r>
            <w:proofErr w:type="gramEnd"/>
            <w:r>
              <w:t xml:space="preserve"> raw %ages sum to 100% - but this would check that the calculation of the indicators has worked)</w:t>
            </w:r>
          </w:p>
        </w:tc>
        <w:tc>
          <w:tcPr>
            <w:tcW w:w="2914" w:type="dxa"/>
          </w:tcPr>
          <w:p w14:paraId="72A19E65" w14:textId="77777777" w:rsidR="003A7F6C" w:rsidRDefault="003A7F6C" w:rsidP="003A7F6C"/>
        </w:tc>
      </w:tr>
      <w:tr w:rsidR="003A7F6C" w14:paraId="272152B9" w14:textId="77777777" w:rsidTr="003A7F6C">
        <w:tc>
          <w:tcPr>
            <w:tcW w:w="421" w:type="dxa"/>
          </w:tcPr>
          <w:p w14:paraId="292D791A" w14:textId="5A438A93" w:rsidR="003A7F6C" w:rsidRDefault="003A7F6C" w:rsidP="003A7F6C">
            <w:pPr>
              <w:ind w:left="360"/>
            </w:pPr>
          </w:p>
        </w:tc>
        <w:tc>
          <w:tcPr>
            <w:tcW w:w="2397" w:type="dxa"/>
            <w:shd w:val="clear" w:color="auto" w:fill="D9D9D9" w:themeFill="background1" w:themeFillShade="D9"/>
          </w:tcPr>
          <w:p w14:paraId="508BAC0B" w14:textId="3F03D456" w:rsidR="003A7F6C" w:rsidRDefault="003A7F6C" w:rsidP="003A7F6C">
            <w:r>
              <w:t>ERP specific spending by activity type</w:t>
            </w:r>
          </w:p>
        </w:tc>
        <w:tc>
          <w:tcPr>
            <w:tcW w:w="3284" w:type="dxa"/>
            <w:shd w:val="clear" w:color="auto" w:fill="D9D9D9" w:themeFill="background1" w:themeFillShade="D9"/>
          </w:tcPr>
          <w:p w14:paraId="1953F46B" w14:textId="77777777" w:rsidR="003A7F6C" w:rsidRDefault="003A7F6C" w:rsidP="003A7F6C"/>
        </w:tc>
        <w:tc>
          <w:tcPr>
            <w:tcW w:w="2914" w:type="dxa"/>
            <w:shd w:val="clear" w:color="auto" w:fill="D9D9D9" w:themeFill="background1" w:themeFillShade="D9"/>
          </w:tcPr>
          <w:p w14:paraId="44D47F38" w14:textId="77777777" w:rsidR="003A7F6C" w:rsidRDefault="003A7F6C" w:rsidP="003A7F6C"/>
        </w:tc>
      </w:tr>
      <w:tr w:rsidR="003A7F6C" w14:paraId="79C3C0C9" w14:textId="77777777" w:rsidTr="003A7F6C">
        <w:tc>
          <w:tcPr>
            <w:tcW w:w="421" w:type="dxa"/>
          </w:tcPr>
          <w:p w14:paraId="520D9390" w14:textId="77777777" w:rsidR="003A7F6C" w:rsidRDefault="003A7F6C" w:rsidP="000B1057">
            <w:pPr>
              <w:pStyle w:val="ListParagraph"/>
              <w:numPr>
                <w:ilvl w:val="0"/>
                <w:numId w:val="3"/>
              </w:numPr>
              <w:ind w:left="0" w:firstLine="0"/>
            </w:pPr>
          </w:p>
        </w:tc>
        <w:tc>
          <w:tcPr>
            <w:tcW w:w="2397" w:type="dxa"/>
          </w:tcPr>
          <w:p w14:paraId="6DE2E256" w14:textId="58667675" w:rsidR="003A7F6C" w:rsidRPr="009251BE" w:rsidRDefault="00A54280" w:rsidP="003A7F6C">
            <w:r w:rsidRPr="009251BE">
              <w:t>Spend_RHC_3Ys_ERPspec</w:t>
            </w:r>
            <w:r w:rsidR="003A7F6C" w:rsidRPr="009251BE">
              <w:t>_IN</w:t>
            </w:r>
          </w:p>
        </w:tc>
        <w:tc>
          <w:tcPr>
            <w:tcW w:w="3284" w:type="dxa"/>
          </w:tcPr>
          <w:p w14:paraId="3411F414" w14:textId="1017D7F2" w:rsidR="003A7F6C" w:rsidRDefault="003A7F6C" w:rsidP="003A7F6C">
            <w:r>
              <w:t xml:space="preserve">= </w:t>
            </w:r>
            <w:r w:rsidR="00A54280">
              <w:t>Spend_RHC_3Ys_ERPspec</w:t>
            </w:r>
            <w:r>
              <w:t xml:space="preserve"> * </w:t>
            </w:r>
            <w:r w:rsidR="00567BBC">
              <w:t>Infrastructure</w:t>
            </w:r>
          </w:p>
        </w:tc>
        <w:tc>
          <w:tcPr>
            <w:tcW w:w="2914" w:type="dxa"/>
          </w:tcPr>
          <w:p w14:paraId="2FCD8067" w14:textId="77777777" w:rsidR="003A7F6C" w:rsidRDefault="003A7F6C" w:rsidP="003A7F6C"/>
        </w:tc>
      </w:tr>
      <w:tr w:rsidR="003A7F6C" w14:paraId="47AB68E7" w14:textId="77777777" w:rsidTr="003A7F6C">
        <w:tc>
          <w:tcPr>
            <w:tcW w:w="421" w:type="dxa"/>
          </w:tcPr>
          <w:p w14:paraId="1D8369D1" w14:textId="77777777" w:rsidR="003A7F6C" w:rsidRDefault="003A7F6C" w:rsidP="000B1057">
            <w:pPr>
              <w:pStyle w:val="ListParagraph"/>
              <w:numPr>
                <w:ilvl w:val="0"/>
                <w:numId w:val="3"/>
              </w:numPr>
              <w:ind w:left="0" w:firstLine="0"/>
            </w:pPr>
          </w:p>
        </w:tc>
        <w:tc>
          <w:tcPr>
            <w:tcW w:w="2397" w:type="dxa"/>
          </w:tcPr>
          <w:p w14:paraId="557F4287" w14:textId="65A09C65" w:rsidR="003A7F6C" w:rsidRPr="009251BE" w:rsidRDefault="00A54280" w:rsidP="003A7F6C">
            <w:r w:rsidRPr="009251BE">
              <w:t>Spend_RHC_3Ys_ERPspec</w:t>
            </w:r>
            <w:r w:rsidR="003A7F6C" w:rsidRPr="009251BE">
              <w:t>_MA</w:t>
            </w:r>
          </w:p>
        </w:tc>
        <w:tc>
          <w:tcPr>
            <w:tcW w:w="3284" w:type="dxa"/>
          </w:tcPr>
          <w:p w14:paraId="0E281973" w14:textId="61A910A8" w:rsidR="003A7F6C" w:rsidRDefault="003A7F6C" w:rsidP="003A7F6C">
            <w:r>
              <w:t xml:space="preserve">= </w:t>
            </w:r>
            <w:r w:rsidR="00A54280">
              <w:t>Spend_RHC_3Ys_ERPspec</w:t>
            </w:r>
            <w:r>
              <w:t xml:space="preserve"> *</w:t>
            </w:r>
            <w:r w:rsidR="00567BBC">
              <w:t xml:space="preserve"> Materials</w:t>
            </w:r>
          </w:p>
        </w:tc>
        <w:tc>
          <w:tcPr>
            <w:tcW w:w="2914" w:type="dxa"/>
          </w:tcPr>
          <w:p w14:paraId="3365138A" w14:textId="77777777" w:rsidR="003A7F6C" w:rsidRDefault="003A7F6C" w:rsidP="003A7F6C"/>
        </w:tc>
      </w:tr>
      <w:tr w:rsidR="003A7F6C" w14:paraId="352636AF" w14:textId="77777777" w:rsidTr="003A7F6C">
        <w:tc>
          <w:tcPr>
            <w:tcW w:w="421" w:type="dxa"/>
          </w:tcPr>
          <w:p w14:paraId="3F5D2BEA" w14:textId="77777777" w:rsidR="003A7F6C" w:rsidRDefault="003A7F6C" w:rsidP="000B1057">
            <w:pPr>
              <w:pStyle w:val="ListParagraph"/>
              <w:numPr>
                <w:ilvl w:val="0"/>
                <w:numId w:val="3"/>
              </w:numPr>
              <w:ind w:left="0" w:firstLine="0"/>
            </w:pPr>
          </w:p>
        </w:tc>
        <w:tc>
          <w:tcPr>
            <w:tcW w:w="2397" w:type="dxa"/>
          </w:tcPr>
          <w:p w14:paraId="746A78D6" w14:textId="0FC588C4" w:rsidR="003A7F6C" w:rsidRPr="009251BE" w:rsidRDefault="00A54280" w:rsidP="003A7F6C">
            <w:r w:rsidRPr="009251BE">
              <w:t>Spend_RHC_3Ys_ERPspec</w:t>
            </w:r>
            <w:r w:rsidR="003A7F6C" w:rsidRPr="009251BE">
              <w:t>_T</w:t>
            </w:r>
            <w:r w:rsidR="00567BBC" w:rsidRPr="009251BE">
              <w:t>S</w:t>
            </w:r>
          </w:p>
        </w:tc>
        <w:tc>
          <w:tcPr>
            <w:tcW w:w="3284" w:type="dxa"/>
          </w:tcPr>
          <w:p w14:paraId="33AA98DD" w14:textId="6A9D9439" w:rsidR="003A7F6C" w:rsidRDefault="003A7F6C" w:rsidP="003A7F6C">
            <w:r>
              <w:t xml:space="preserve">= </w:t>
            </w:r>
            <w:r w:rsidR="00A54280">
              <w:t>Spend_RHC_3Ys_ERPspec</w:t>
            </w:r>
            <w:r>
              <w:t xml:space="preserve"> *</w:t>
            </w:r>
            <w:r w:rsidR="00567BBC">
              <w:t xml:space="preserve"> Teacher salary</w:t>
            </w:r>
          </w:p>
        </w:tc>
        <w:tc>
          <w:tcPr>
            <w:tcW w:w="2914" w:type="dxa"/>
          </w:tcPr>
          <w:p w14:paraId="32B71826" w14:textId="77777777" w:rsidR="003A7F6C" w:rsidRDefault="003A7F6C" w:rsidP="003A7F6C"/>
        </w:tc>
      </w:tr>
      <w:tr w:rsidR="003A7F6C" w14:paraId="5533D35D" w14:textId="77777777" w:rsidTr="003A7F6C">
        <w:tc>
          <w:tcPr>
            <w:tcW w:w="421" w:type="dxa"/>
          </w:tcPr>
          <w:p w14:paraId="17D597D2" w14:textId="77777777" w:rsidR="003A7F6C" w:rsidRDefault="003A7F6C" w:rsidP="000B1057">
            <w:pPr>
              <w:pStyle w:val="ListParagraph"/>
              <w:numPr>
                <w:ilvl w:val="0"/>
                <w:numId w:val="3"/>
              </w:numPr>
              <w:ind w:left="0" w:firstLine="0"/>
            </w:pPr>
          </w:p>
        </w:tc>
        <w:tc>
          <w:tcPr>
            <w:tcW w:w="2397" w:type="dxa"/>
          </w:tcPr>
          <w:p w14:paraId="782E1AB1" w14:textId="17E18758" w:rsidR="003A7F6C" w:rsidRPr="009251BE" w:rsidRDefault="00A54280" w:rsidP="003A7F6C">
            <w:r w:rsidRPr="009251BE">
              <w:t>Spend_RHC_3Ys_ERPspec</w:t>
            </w:r>
            <w:r w:rsidR="003A7F6C" w:rsidRPr="009251BE">
              <w:t>_TT</w:t>
            </w:r>
          </w:p>
        </w:tc>
        <w:tc>
          <w:tcPr>
            <w:tcW w:w="3284" w:type="dxa"/>
          </w:tcPr>
          <w:p w14:paraId="1BC2FC7A" w14:textId="78157F18" w:rsidR="003A7F6C" w:rsidRDefault="003A7F6C" w:rsidP="003A7F6C">
            <w:r>
              <w:t xml:space="preserve">= </w:t>
            </w:r>
            <w:r w:rsidR="00A54280">
              <w:t>Spend_RHC_3Ys_ERPspec</w:t>
            </w:r>
            <w:r>
              <w:t xml:space="preserve"> *</w:t>
            </w:r>
            <w:r w:rsidR="00567BBC">
              <w:t xml:space="preserve"> Teacher training</w:t>
            </w:r>
          </w:p>
        </w:tc>
        <w:tc>
          <w:tcPr>
            <w:tcW w:w="2914" w:type="dxa"/>
          </w:tcPr>
          <w:p w14:paraId="225C97AF" w14:textId="77777777" w:rsidR="003A7F6C" w:rsidRDefault="003A7F6C" w:rsidP="003A7F6C"/>
        </w:tc>
      </w:tr>
      <w:tr w:rsidR="003A7F6C" w14:paraId="1AB3325D" w14:textId="77777777" w:rsidTr="003A7F6C">
        <w:tc>
          <w:tcPr>
            <w:tcW w:w="421" w:type="dxa"/>
          </w:tcPr>
          <w:p w14:paraId="3B449FE2" w14:textId="77777777" w:rsidR="003A7F6C" w:rsidRDefault="003A7F6C" w:rsidP="000B1057">
            <w:pPr>
              <w:pStyle w:val="ListParagraph"/>
              <w:numPr>
                <w:ilvl w:val="0"/>
                <w:numId w:val="3"/>
              </w:numPr>
              <w:ind w:left="0" w:firstLine="0"/>
            </w:pPr>
          </w:p>
        </w:tc>
        <w:tc>
          <w:tcPr>
            <w:tcW w:w="2397" w:type="dxa"/>
          </w:tcPr>
          <w:p w14:paraId="52B66C2E" w14:textId="4E150DCC" w:rsidR="003A7F6C" w:rsidRPr="009251BE" w:rsidRDefault="00A54280" w:rsidP="003A7F6C">
            <w:r w:rsidRPr="009251BE">
              <w:t>Spend_RHC_3Ys_ERPspec</w:t>
            </w:r>
            <w:r w:rsidR="003A7F6C" w:rsidRPr="009251BE">
              <w:t>_CH</w:t>
            </w:r>
          </w:p>
        </w:tc>
        <w:tc>
          <w:tcPr>
            <w:tcW w:w="3284" w:type="dxa"/>
          </w:tcPr>
          <w:p w14:paraId="3B60FAB3" w14:textId="5C9DF6FD" w:rsidR="003A7F6C" w:rsidRDefault="003A7F6C" w:rsidP="003A7F6C">
            <w:r>
              <w:t>= Spend_RHC_3Ys_ERPspec *</w:t>
            </w:r>
            <w:r w:rsidR="00567BBC">
              <w:t xml:space="preserve"> Training to the children</w:t>
            </w:r>
          </w:p>
        </w:tc>
        <w:tc>
          <w:tcPr>
            <w:tcW w:w="2914" w:type="dxa"/>
          </w:tcPr>
          <w:p w14:paraId="127E84A4" w14:textId="77777777" w:rsidR="003A7F6C" w:rsidRDefault="003A7F6C" w:rsidP="003A7F6C"/>
        </w:tc>
      </w:tr>
      <w:tr w:rsidR="003A7F6C" w14:paraId="431FFC35" w14:textId="77777777" w:rsidTr="003A7F6C">
        <w:tc>
          <w:tcPr>
            <w:tcW w:w="421" w:type="dxa"/>
          </w:tcPr>
          <w:p w14:paraId="0AE7C892" w14:textId="77777777" w:rsidR="003A7F6C" w:rsidRDefault="003A7F6C" w:rsidP="000B1057">
            <w:pPr>
              <w:pStyle w:val="ListParagraph"/>
              <w:numPr>
                <w:ilvl w:val="0"/>
                <w:numId w:val="3"/>
              </w:numPr>
              <w:ind w:left="0" w:firstLine="0"/>
            </w:pPr>
          </w:p>
        </w:tc>
        <w:tc>
          <w:tcPr>
            <w:tcW w:w="2397" w:type="dxa"/>
          </w:tcPr>
          <w:p w14:paraId="7906376B" w14:textId="36FB2A99" w:rsidR="003A7F6C" w:rsidRPr="009251BE" w:rsidRDefault="003A7F6C" w:rsidP="003A7F6C">
            <w:r w:rsidRPr="009251BE">
              <w:t>Spend_RHC_3Ys_ERPspec_CO</w:t>
            </w:r>
          </w:p>
        </w:tc>
        <w:tc>
          <w:tcPr>
            <w:tcW w:w="3284" w:type="dxa"/>
          </w:tcPr>
          <w:p w14:paraId="7E88EE6A" w14:textId="76ABDEF3" w:rsidR="003A7F6C" w:rsidRDefault="003A7F6C" w:rsidP="003A7F6C">
            <w:r>
              <w:t xml:space="preserve">= </w:t>
            </w:r>
            <w:r w:rsidR="00A54280">
              <w:t>Spend_RHC_3Ys_ERPspec</w:t>
            </w:r>
            <w:r>
              <w:t xml:space="preserve"> *</w:t>
            </w:r>
            <w:r w:rsidR="00567BBC">
              <w:t xml:space="preserve"> Strengthening school/parent /community structures</w:t>
            </w:r>
          </w:p>
        </w:tc>
        <w:tc>
          <w:tcPr>
            <w:tcW w:w="2914" w:type="dxa"/>
          </w:tcPr>
          <w:p w14:paraId="662F6419" w14:textId="77777777" w:rsidR="003A7F6C" w:rsidRDefault="003A7F6C" w:rsidP="003A7F6C"/>
        </w:tc>
      </w:tr>
      <w:tr w:rsidR="003A7F6C" w14:paraId="47C4627E" w14:textId="77777777" w:rsidTr="003A7F6C">
        <w:tc>
          <w:tcPr>
            <w:tcW w:w="421" w:type="dxa"/>
          </w:tcPr>
          <w:p w14:paraId="2EFAC847" w14:textId="77777777" w:rsidR="003A7F6C" w:rsidRDefault="003A7F6C" w:rsidP="000B1057">
            <w:pPr>
              <w:pStyle w:val="ListParagraph"/>
              <w:numPr>
                <w:ilvl w:val="0"/>
                <w:numId w:val="3"/>
              </w:numPr>
              <w:ind w:left="0" w:firstLine="0"/>
            </w:pPr>
          </w:p>
        </w:tc>
        <w:tc>
          <w:tcPr>
            <w:tcW w:w="2397" w:type="dxa"/>
          </w:tcPr>
          <w:p w14:paraId="65E223AF" w14:textId="05DAD3C7" w:rsidR="003A7F6C" w:rsidRPr="009251BE" w:rsidRDefault="003A7F6C" w:rsidP="003A7F6C">
            <w:r w:rsidRPr="009251BE">
              <w:t>Spend_RHC_3Ys_ERPspec_DS</w:t>
            </w:r>
          </w:p>
        </w:tc>
        <w:tc>
          <w:tcPr>
            <w:tcW w:w="3284" w:type="dxa"/>
          </w:tcPr>
          <w:p w14:paraId="2F7FCCE3" w14:textId="007B74E8" w:rsidR="003A7F6C" w:rsidRDefault="003A7F6C" w:rsidP="003A7F6C">
            <w:r>
              <w:t xml:space="preserve">= </w:t>
            </w:r>
            <w:r w:rsidR="00A54280">
              <w:t>Spend_RHC_3Ys_ERPspec</w:t>
            </w:r>
            <w:r>
              <w:t xml:space="preserve"> *</w:t>
            </w:r>
            <w:r w:rsidR="00567BBC">
              <w:t xml:space="preserve"> </w:t>
            </w:r>
            <w:r w:rsidR="00277AE9">
              <w:t>System strengthening (District)</w:t>
            </w:r>
          </w:p>
        </w:tc>
        <w:tc>
          <w:tcPr>
            <w:tcW w:w="2914" w:type="dxa"/>
          </w:tcPr>
          <w:p w14:paraId="54E3F1E9" w14:textId="77777777" w:rsidR="003A7F6C" w:rsidRDefault="003A7F6C" w:rsidP="003A7F6C"/>
        </w:tc>
      </w:tr>
      <w:tr w:rsidR="003A7F6C" w14:paraId="5204C843" w14:textId="77777777" w:rsidTr="003A7F6C">
        <w:tc>
          <w:tcPr>
            <w:tcW w:w="421" w:type="dxa"/>
          </w:tcPr>
          <w:p w14:paraId="1D8EE3FE" w14:textId="77777777" w:rsidR="003A7F6C" w:rsidRDefault="003A7F6C" w:rsidP="000B1057">
            <w:pPr>
              <w:pStyle w:val="ListParagraph"/>
              <w:numPr>
                <w:ilvl w:val="0"/>
                <w:numId w:val="3"/>
              </w:numPr>
              <w:ind w:left="0" w:firstLine="0"/>
            </w:pPr>
          </w:p>
        </w:tc>
        <w:tc>
          <w:tcPr>
            <w:tcW w:w="2397" w:type="dxa"/>
          </w:tcPr>
          <w:p w14:paraId="0DCD4338" w14:textId="2D0DCF6A" w:rsidR="003A7F6C" w:rsidRPr="009251BE" w:rsidRDefault="003A7F6C" w:rsidP="003A7F6C">
            <w:r w:rsidRPr="009251BE">
              <w:t>Spend_RHC_3Ys_ERPspec_NS</w:t>
            </w:r>
          </w:p>
        </w:tc>
        <w:tc>
          <w:tcPr>
            <w:tcW w:w="3284" w:type="dxa"/>
          </w:tcPr>
          <w:p w14:paraId="16987AD0" w14:textId="158DB6B8" w:rsidR="003A7F6C" w:rsidRDefault="003A7F6C" w:rsidP="003A7F6C">
            <w:r>
              <w:t xml:space="preserve">= </w:t>
            </w:r>
            <w:r w:rsidR="00A54280">
              <w:t>Spend_RHC_3Ys_ERPspec</w:t>
            </w:r>
            <w:r>
              <w:t xml:space="preserve"> *</w:t>
            </w:r>
            <w:r w:rsidR="00277AE9">
              <w:t xml:space="preserve"> System strengthening (National)</w:t>
            </w:r>
          </w:p>
        </w:tc>
        <w:tc>
          <w:tcPr>
            <w:tcW w:w="2914" w:type="dxa"/>
          </w:tcPr>
          <w:p w14:paraId="72AC2B44" w14:textId="77777777" w:rsidR="003A7F6C" w:rsidRDefault="003A7F6C" w:rsidP="003A7F6C"/>
        </w:tc>
      </w:tr>
      <w:tr w:rsidR="003A7F6C" w14:paraId="497CEEF4" w14:textId="77777777" w:rsidTr="003A7F6C">
        <w:tc>
          <w:tcPr>
            <w:tcW w:w="421" w:type="dxa"/>
          </w:tcPr>
          <w:p w14:paraId="2765E26E" w14:textId="77777777" w:rsidR="003A7F6C" w:rsidRDefault="003A7F6C" w:rsidP="000B1057">
            <w:pPr>
              <w:pStyle w:val="ListParagraph"/>
              <w:numPr>
                <w:ilvl w:val="0"/>
                <w:numId w:val="3"/>
              </w:numPr>
              <w:ind w:left="0" w:firstLine="0"/>
            </w:pPr>
          </w:p>
        </w:tc>
        <w:tc>
          <w:tcPr>
            <w:tcW w:w="2397" w:type="dxa"/>
          </w:tcPr>
          <w:p w14:paraId="0AAC6E74" w14:textId="7AAF2AE7" w:rsidR="003A7F6C" w:rsidRPr="009251BE" w:rsidRDefault="003A7F6C" w:rsidP="003A7F6C">
            <w:r w:rsidRPr="009251BE">
              <w:t>Spend_RHC_3Ys_ERPspec_PI</w:t>
            </w:r>
          </w:p>
        </w:tc>
        <w:tc>
          <w:tcPr>
            <w:tcW w:w="3284" w:type="dxa"/>
          </w:tcPr>
          <w:p w14:paraId="14161F7A" w14:textId="47C4EAC7" w:rsidR="003A7F6C" w:rsidRDefault="003A7F6C" w:rsidP="003A7F6C">
            <w:r>
              <w:t xml:space="preserve">= </w:t>
            </w:r>
            <w:r w:rsidR="00A54280">
              <w:t>Spend_RHC_3Ys_ERPspec</w:t>
            </w:r>
            <w:r>
              <w:t xml:space="preserve"> *</w:t>
            </w:r>
            <w:r w:rsidR="00277AE9">
              <w:t xml:space="preserve"> Piloting/innovations</w:t>
            </w:r>
          </w:p>
        </w:tc>
        <w:tc>
          <w:tcPr>
            <w:tcW w:w="2914" w:type="dxa"/>
          </w:tcPr>
          <w:p w14:paraId="2FC23BCD" w14:textId="77777777" w:rsidR="003A7F6C" w:rsidRDefault="003A7F6C" w:rsidP="003A7F6C"/>
        </w:tc>
      </w:tr>
      <w:tr w:rsidR="003A7F6C" w14:paraId="13C687F2" w14:textId="77777777" w:rsidTr="003A7F6C">
        <w:tc>
          <w:tcPr>
            <w:tcW w:w="421" w:type="dxa"/>
          </w:tcPr>
          <w:p w14:paraId="5903BC8A" w14:textId="77777777" w:rsidR="003A7F6C" w:rsidRDefault="003A7F6C" w:rsidP="000B1057">
            <w:pPr>
              <w:pStyle w:val="ListParagraph"/>
              <w:numPr>
                <w:ilvl w:val="0"/>
                <w:numId w:val="3"/>
              </w:numPr>
              <w:ind w:left="0" w:firstLine="0"/>
            </w:pPr>
            <w:bookmarkStart w:id="4" w:name="_Ref50984352"/>
          </w:p>
        </w:tc>
        <w:bookmarkEnd w:id="4"/>
        <w:tc>
          <w:tcPr>
            <w:tcW w:w="2397" w:type="dxa"/>
          </w:tcPr>
          <w:p w14:paraId="7F64EBCC" w14:textId="4096F7DA" w:rsidR="003A7F6C" w:rsidRPr="009251BE" w:rsidRDefault="003A7F6C" w:rsidP="003A7F6C">
            <w:r w:rsidRPr="009251BE">
              <w:t>Spend_RHC_3Ys_ERPspec_AO</w:t>
            </w:r>
          </w:p>
        </w:tc>
        <w:tc>
          <w:tcPr>
            <w:tcW w:w="3284" w:type="dxa"/>
          </w:tcPr>
          <w:p w14:paraId="5DB6E000" w14:textId="5AD9FFA5" w:rsidR="003A7F6C" w:rsidRDefault="003A7F6C" w:rsidP="003A7F6C">
            <w:r>
              <w:t xml:space="preserve">= </w:t>
            </w:r>
            <w:r w:rsidR="00A54280">
              <w:t>Spend_RHC_3Ys_ERPspec</w:t>
            </w:r>
            <w:r>
              <w:t xml:space="preserve"> *</w:t>
            </w:r>
            <w:r w:rsidR="00277AE9">
              <w:t xml:space="preserve"> </w:t>
            </w:r>
            <w:proofErr w:type="spellStart"/>
            <w:r w:rsidR="00277AE9">
              <w:t>Activity</w:t>
            </w:r>
            <w:r w:rsidR="0034631C">
              <w:t>_</w:t>
            </w:r>
            <w:r w:rsidR="00277AE9">
              <w:t>Other</w:t>
            </w:r>
            <w:proofErr w:type="spellEnd"/>
          </w:p>
        </w:tc>
        <w:tc>
          <w:tcPr>
            <w:tcW w:w="2914" w:type="dxa"/>
          </w:tcPr>
          <w:p w14:paraId="4BBC599C" w14:textId="77777777" w:rsidR="003A7F6C" w:rsidRDefault="003A7F6C" w:rsidP="003A7F6C"/>
        </w:tc>
      </w:tr>
      <w:tr w:rsidR="00277AE9" w14:paraId="78C0B280" w14:textId="77777777" w:rsidTr="003A7F6C">
        <w:tc>
          <w:tcPr>
            <w:tcW w:w="421" w:type="dxa"/>
          </w:tcPr>
          <w:p w14:paraId="7CA89A15" w14:textId="77777777" w:rsidR="00277AE9" w:rsidRDefault="00277AE9" w:rsidP="00277AE9">
            <w:pPr>
              <w:ind w:left="360"/>
            </w:pPr>
          </w:p>
        </w:tc>
        <w:tc>
          <w:tcPr>
            <w:tcW w:w="2397" w:type="dxa"/>
          </w:tcPr>
          <w:p w14:paraId="6B2C0EEA" w14:textId="37A929E1" w:rsidR="00277AE9" w:rsidRDefault="00277AE9" w:rsidP="003A7F6C">
            <w:r>
              <w:t>QA check</w:t>
            </w:r>
          </w:p>
        </w:tc>
        <w:tc>
          <w:tcPr>
            <w:tcW w:w="3284" w:type="dxa"/>
          </w:tcPr>
          <w:p w14:paraId="14450772" w14:textId="74FEDD6F" w:rsidR="00277AE9" w:rsidRDefault="00471A83" w:rsidP="003A7F6C">
            <w:r>
              <w:t xml:space="preserve">Adding </w:t>
            </w:r>
            <w:r w:rsidR="00A54280">
              <w:t>the 10 activity types together and check it comes to the total.</w:t>
            </w:r>
          </w:p>
        </w:tc>
        <w:tc>
          <w:tcPr>
            <w:tcW w:w="2914" w:type="dxa"/>
          </w:tcPr>
          <w:p w14:paraId="373B4B33" w14:textId="77777777" w:rsidR="00277AE9" w:rsidRDefault="00277AE9" w:rsidP="003A7F6C"/>
        </w:tc>
      </w:tr>
      <w:tr w:rsidR="003A7F6C" w14:paraId="0A77ADF2" w14:textId="77777777" w:rsidTr="00277AE9">
        <w:tc>
          <w:tcPr>
            <w:tcW w:w="421" w:type="dxa"/>
          </w:tcPr>
          <w:p w14:paraId="43F8F624" w14:textId="77777777" w:rsidR="003A7F6C" w:rsidRDefault="003A7F6C" w:rsidP="00277AE9">
            <w:pPr>
              <w:pStyle w:val="ListParagraph"/>
              <w:ind w:left="0"/>
            </w:pPr>
          </w:p>
        </w:tc>
        <w:tc>
          <w:tcPr>
            <w:tcW w:w="2397" w:type="dxa"/>
            <w:shd w:val="clear" w:color="auto" w:fill="D9D9D9" w:themeFill="background1" w:themeFillShade="D9"/>
          </w:tcPr>
          <w:p w14:paraId="4107A66F" w14:textId="24BDF865" w:rsidR="003A7F6C" w:rsidRDefault="00277AE9" w:rsidP="003A7F6C">
            <w:r>
              <w:t>ERP specific spending by geographic level</w:t>
            </w:r>
          </w:p>
        </w:tc>
        <w:tc>
          <w:tcPr>
            <w:tcW w:w="3284" w:type="dxa"/>
            <w:shd w:val="clear" w:color="auto" w:fill="D9D9D9" w:themeFill="background1" w:themeFillShade="D9"/>
          </w:tcPr>
          <w:p w14:paraId="5D88C49E" w14:textId="77777777" w:rsidR="003A7F6C" w:rsidRDefault="003A7F6C" w:rsidP="003A7F6C"/>
        </w:tc>
        <w:tc>
          <w:tcPr>
            <w:tcW w:w="2914" w:type="dxa"/>
            <w:shd w:val="clear" w:color="auto" w:fill="D9D9D9" w:themeFill="background1" w:themeFillShade="D9"/>
          </w:tcPr>
          <w:p w14:paraId="62EBC87F" w14:textId="77777777" w:rsidR="003A7F6C" w:rsidRDefault="003A7F6C" w:rsidP="003A7F6C"/>
        </w:tc>
      </w:tr>
      <w:tr w:rsidR="00277AE9" w14:paraId="3EE44EE0" w14:textId="77777777" w:rsidTr="003A7F6C">
        <w:tc>
          <w:tcPr>
            <w:tcW w:w="421" w:type="dxa"/>
          </w:tcPr>
          <w:p w14:paraId="1DD05298" w14:textId="77777777" w:rsidR="00277AE9" w:rsidRDefault="00277AE9" w:rsidP="000B1057">
            <w:pPr>
              <w:pStyle w:val="ListParagraph"/>
              <w:numPr>
                <w:ilvl w:val="0"/>
                <w:numId w:val="3"/>
              </w:numPr>
              <w:ind w:left="0" w:firstLine="0"/>
            </w:pPr>
          </w:p>
        </w:tc>
        <w:tc>
          <w:tcPr>
            <w:tcW w:w="2397" w:type="dxa"/>
          </w:tcPr>
          <w:p w14:paraId="5BFD54E1" w14:textId="4A83DA82" w:rsidR="00277AE9" w:rsidRPr="0034631C" w:rsidRDefault="00277AE9" w:rsidP="003A7F6C">
            <w:r w:rsidRPr="0034631C">
              <w:t>Spend_RHC_3Ys_ERPspec_Nat</w:t>
            </w:r>
          </w:p>
        </w:tc>
        <w:tc>
          <w:tcPr>
            <w:tcW w:w="3284" w:type="dxa"/>
          </w:tcPr>
          <w:p w14:paraId="20AE1667" w14:textId="0F16305C" w:rsidR="00277AE9" w:rsidRDefault="00277AE9" w:rsidP="003A7F6C">
            <w:r>
              <w:t xml:space="preserve">= </w:t>
            </w:r>
            <w:r w:rsidR="00A54280">
              <w:t>Spend_RHC_3Ys_ERPspec</w:t>
            </w:r>
            <w:r>
              <w:t xml:space="preserve"> *</w:t>
            </w:r>
            <w:r w:rsidR="005F08FF">
              <w:t xml:space="preserve"> </w:t>
            </w:r>
            <w:proofErr w:type="spellStart"/>
            <w:r w:rsidR="005F08FF">
              <w:t>Spendprop_Nat_all</w:t>
            </w:r>
            <w:proofErr w:type="spellEnd"/>
            <w:r w:rsidR="00D85C4C">
              <w:t xml:space="preserve"> / </w:t>
            </w:r>
            <w:proofErr w:type="spellStart"/>
            <w:r w:rsidR="00D85C4C">
              <w:t>Spendprop_RHC_all</w:t>
            </w:r>
            <w:proofErr w:type="spellEnd"/>
          </w:p>
        </w:tc>
        <w:tc>
          <w:tcPr>
            <w:tcW w:w="2914" w:type="dxa"/>
          </w:tcPr>
          <w:p w14:paraId="519E3F04" w14:textId="48C45F45" w:rsidR="00277AE9" w:rsidRDefault="005F08FF" w:rsidP="003A7F6C">
            <w:r>
              <w:t>Total spend over years 0-2 on RHC and ERP specific activities, at the national level</w:t>
            </w:r>
          </w:p>
        </w:tc>
      </w:tr>
      <w:tr w:rsidR="005F08FF" w14:paraId="55300CC4" w14:textId="77777777" w:rsidTr="003A7F6C">
        <w:tc>
          <w:tcPr>
            <w:tcW w:w="421" w:type="dxa"/>
          </w:tcPr>
          <w:p w14:paraId="44DB430B" w14:textId="77777777" w:rsidR="005F08FF" w:rsidRDefault="005F08FF" w:rsidP="000B1057">
            <w:pPr>
              <w:pStyle w:val="ListParagraph"/>
              <w:numPr>
                <w:ilvl w:val="0"/>
                <w:numId w:val="3"/>
              </w:numPr>
              <w:ind w:left="0" w:firstLine="0"/>
            </w:pPr>
          </w:p>
        </w:tc>
        <w:tc>
          <w:tcPr>
            <w:tcW w:w="2397" w:type="dxa"/>
          </w:tcPr>
          <w:p w14:paraId="2AA7D676" w14:textId="3F627E60" w:rsidR="005F08FF" w:rsidRPr="0034631C" w:rsidRDefault="005F08FF" w:rsidP="003A7F6C">
            <w:r w:rsidRPr="0034631C">
              <w:t>Spend_RHC_3Ys_ERPspec_</w:t>
            </w:r>
            <w:r w:rsidR="00C37A52" w:rsidRPr="0034631C">
              <w:t>Dist</w:t>
            </w:r>
          </w:p>
        </w:tc>
        <w:tc>
          <w:tcPr>
            <w:tcW w:w="3284" w:type="dxa"/>
          </w:tcPr>
          <w:p w14:paraId="03DB4211" w14:textId="63C88A6E" w:rsidR="005F08FF" w:rsidRDefault="005F08FF" w:rsidP="003A7F6C">
            <w:r>
              <w:t xml:space="preserve">= </w:t>
            </w:r>
            <w:r w:rsidR="00A54280">
              <w:t>Spend_RHC_3Ys_ERPspec</w:t>
            </w:r>
            <w:r>
              <w:t xml:space="preserve"> * </w:t>
            </w:r>
            <w:proofErr w:type="spellStart"/>
            <w:r w:rsidRPr="005F08FF">
              <w:t>Spendprop_Distlevel_all</w:t>
            </w:r>
            <w:proofErr w:type="spellEnd"/>
            <w:r w:rsidR="00D85C4C">
              <w:t xml:space="preserve"> / </w:t>
            </w:r>
            <w:proofErr w:type="spellStart"/>
            <w:r w:rsidR="00D85C4C">
              <w:t>Spendprop_RHC_all</w:t>
            </w:r>
            <w:proofErr w:type="spellEnd"/>
          </w:p>
        </w:tc>
        <w:tc>
          <w:tcPr>
            <w:tcW w:w="2914" w:type="dxa"/>
          </w:tcPr>
          <w:p w14:paraId="0D822773" w14:textId="35411ECC" w:rsidR="005F08FF" w:rsidRDefault="00A54280" w:rsidP="003A7F6C">
            <w:r>
              <w:t>Total spend over years 0-2 on RHC and ERP specific activities, at the district level</w:t>
            </w:r>
          </w:p>
        </w:tc>
      </w:tr>
      <w:tr w:rsidR="00A54280" w14:paraId="016DB4E2" w14:textId="77777777" w:rsidTr="003A7F6C">
        <w:tc>
          <w:tcPr>
            <w:tcW w:w="421" w:type="dxa"/>
          </w:tcPr>
          <w:p w14:paraId="407D99B3" w14:textId="77777777" w:rsidR="00A54280" w:rsidRDefault="00A54280" w:rsidP="000B1057">
            <w:pPr>
              <w:pStyle w:val="ListParagraph"/>
              <w:numPr>
                <w:ilvl w:val="0"/>
                <w:numId w:val="3"/>
              </w:numPr>
              <w:ind w:left="0" w:firstLine="0"/>
            </w:pPr>
          </w:p>
        </w:tc>
        <w:tc>
          <w:tcPr>
            <w:tcW w:w="2397" w:type="dxa"/>
          </w:tcPr>
          <w:p w14:paraId="2D7E301C" w14:textId="19DA66EF" w:rsidR="00A54280" w:rsidRPr="0034631C" w:rsidRDefault="00A54280" w:rsidP="003A7F6C">
            <w:r w:rsidRPr="0034631C">
              <w:t>QA check</w:t>
            </w:r>
          </w:p>
        </w:tc>
        <w:tc>
          <w:tcPr>
            <w:tcW w:w="3284" w:type="dxa"/>
          </w:tcPr>
          <w:p w14:paraId="5D0871F8" w14:textId="4AEBD0BB" w:rsidR="00A54280" w:rsidRDefault="00A54280" w:rsidP="003A7F6C">
            <w:r>
              <w:t xml:space="preserve">Spend_RHC_3Ys_ERPspec_Nat + Spend_RHC_3Ys_ERPspec_Dist should = Spend_RHC_3Ys_ERPspec </w:t>
            </w:r>
          </w:p>
        </w:tc>
        <w:tc>
          <w:tcPr>
            <w:tcW w:w="2914" w:type="dxa"/>
          </w:tcPr>
          <w:p w14:paraId="28092218" w14:textId="77777777" w:rsidR="00A54280" w:rsidRDefault="00A54280" w:rsidP="003A7F6C"/>
        </w:tc>
      </w:tr>
      <w:tr w:rsidR="005A7B5F" w14:paraId="5A83BE04" w14:textId="77777777" w:rsidTr="005A7B5F">
        <w:tc>
          <w:tcPr>
            <w:tcW w:w="421" w:type="dxa"/>
          </w:tcPr>
          <w:p w14:paraId="0D7EE0CA" w14:textId="77777777" w:rsidR="005A7B5F" w:rsidRDefault="005A7B5F" w:rsidP="005A7B5F">
            <w:pPr>
              <w:ind w:left="360"/>
            </w:pPr>
          </w:p>
        </w:tc>
        <w:tc>
          <w:tcPr>
            <w:tcW w:w="2397" w:type="dxa"/>
            <w:shd w:val="clear" w:color="auto" w:fill="D9D9D9" w:themeFill="background1" w:themeFillShade="D9"/>
          </w:tcPr>
          <w:p w14:paraId="578266F2" w14:textId="37532C74" w:rsidR="005A7B5F" w:rsidRPr="0034631C" w:rsidRDefault="005A7B5F" w:rsidP="003A7F6C">
            <w:r w:rsidRPr="0034631C">
              <w:t>ERP specific spending by district</w:t>
            </w:r>
          </w:p>
        </w:tc>
        <w:tc>
          <w:tcPr>
            <w:tcW w:w="3284" w:type="dxa"/>
            <w:shd w:val="clear" w:color="auto" w:fill="D9D9D9" w:themeFill="background1" w:themeFillShade="D9"/>
          </w:tcPr>
          <w:p w14:paraId="40B42948" w14:textId="77777777" w:rsidR="005A7B5F" w:rsidRDefault="005A7B5F" w:rsidP="003A7F6C"/>
        </w:tc>
        <w:tc>
          <w:tcPr>
            <w:tcW w:w="2914" w:type="dxa"/>
            <w:shd w:val="clear" w:color="auto" w:fill="D9D9D9" w:themeFill="background1" w:themeFillShade="D9"/>
          </w:tcPr>
          <w:p w14:paraId="5AA0810D" w14:textId="77777777" w:rsidR="005A7B5F" w:rsidRDefault="005A7B5F" w:rsidP="003A7F6C"/>
        </w:tc>
      </w:tr>
      <w:tr w:rsidR="005A7B5F" w14:paraId="4FAAADC6" w14:textId="77777777" w:rsidTr="003A7F6C">
        <w:tc>
          <w:tcPr>
            <w:tcW w:w="421" w:type="dxa"/>
          </w:tcPr>
          <w:p w14:paraId="5EB308C6" w14:textId="77777777" w:rsidR="005A7B5F" w:rsidRDefault="005A7B5F" w:rsidP="000B1057">
            <w:pPr>
              <w:pStyle w:val="ListParagraph"/>
              <w:numPr>
                <w:ilvl w:val="0"/>
                <w:numId w:val="3"/>
              </w:numPr>
              <w:ind w:left="0" w:firstLine="0"/>
            </w:pPr>
          </w:p>
        </w:tc>
        <w:tc>
          <w:tcPr>
            <w:tcW w:w="2397" w:type="dxa"/>
          </w:tcPr>
          <w:p w14:paraId="1564817A" w14:textId="57DCF834" w:rsidR="005A7B5F" w:rsidRPr="00FB0247" w:rsidRDefault="005A7B5F" w:rsidP="003A7F6C">
            <w:pPr>
              <w:rPr>
                <w:highlight w:val="green"/>
              </w:rPr>
            </w:pPr>
            <w:r w:rsidRPr="00FB0247">
              <w:rPr>
                <w:highlight w:val="green"/>
              </w:rPr>
              <w:t>Spnd_RHC_3Ys_ERPspec_Adjumani</w:t>
            </w:r>
          </w:p>
        </w:tc>
        <w:tc>
          <w:tcPr>
            <w:tcW w:w="3284" w:type="dxa"/>
          </w:tcPr>
          <w:p w14:paraId="4609CA25" w14:textId="77777777" w:rsidR="005A7B5F" w:rsidRDefault="005A7B5F" w:rsidP="003A7F6C">
            <w:r>
              <w:t xml:space="preserve">If </w:t>
            </w:r>
            <w:proofErr w:type="spellStart"/>
            <w:r>
              <w:t>Adjumani</w:t>
            </w:r>
            <w:proofErr w:type="spellEnd"/>
            <w:r>
              <w:t xml:space="preserve"> is selected</w:t>
            </w:r>
          </w:p>
          <w:p w14:paraId="6C3C73E8" w14:textId="02371395" w:rsidR="005A7B5F" w:rsidRDefault="005A7B5F" w:rsidP="003A7F6C">
            <w:r>
              <w:t xml:space="preserve">= </w:t>
            </w:r>
            <w:r w:rsidR="00DF7EBE" w:rsidRPr="0034631C">
              <w:t>Spend_RHC_3Ys_ERPspec_</w:t>
            </w:r>
            <w:proofErr w:type="gramStart"/>
            <w:r w:rsidR="00DF7EBE" w:rsidRPr="0034631C">
              <w:t>Dist</w:t>
            </w:r>
            <w:r w:rsidR="00DF7EBE" w:rsidDel="00DF7EBE">
              <w:t xml:space="preserve"> </w:t>
            </w:r>
            <w:r w:rsidR="00DF7EBE">
              <w:t xml:space="preserve"> </w:t>
            </w:r>
            <w:commentRangeStart w:id="5"/>
            <w:commentRangeStart w:id="6"/>
            <w:r w:rsidR="00DF7EBE">
              <w:t>/</w:t>
            </w:r>
            <w:commentRangeEnd w:id="5"/>
            <w:proofErr w:type="gramEnd"/>
            <w:r w:rsidR="00320155">
              <w:rPr>
                <w:rStyle w:val="CommentReference"/>
              </w:rPr>
              <w:commentReference w:id="5"/>
            </w:r>
            <w:commentRangeEnd w:id="6"/>
            <w:r w:rsidR="00FB0247">
              <w:rPr>
                <w:rStyle w:val="CommentReference"/>
              </w:rPr>
              <w:commentReference w:id="6"/>
            </w:r>
            <w:r w:rsidR="00DF7EBE">
              <w:t xml:space="preserve"> </w:t>
            </w:r>
            <w:proofErr w:type="spellStart"/>
            <w:r w:rsidRPr="005A7B5F">
              <w:t>Districts_RHC</w:t>
            </w:r>
            <w:proofErr w:type="spellEnd"/>
            <w:r>
              <w:t xml:space="preserve"> </w:t>
            </w:r>
          </w:p>
          <w:p w14:paraId="76E9FF86" w14:textId="77777777" w:rsidR="005A7B5F" w:rsidRDefault="005A7B5F" w:rsidP="003A7F6C"/>
          <w:p w14:paraId="4BC7EE3A" w14:textId="27B056BA" w:rsidR="005A7B5F" w:rsidRDefault="005A7B5F" w:rsidP="003A7F6C">
            <w:r>
              <w:t>Otherwise = 0</w:t>
            </w:r>
          </w:p>
        </w:tc>
        <w:tc>
          <w:tcPr>
            <w:tcW w:w="2914" w:type="dxa"/>
          </w:tcPr>
          <w:p w14:paraId="63BB3236" w14:textId="77777777" w:rsidR="005A7B5F" w:rsidRDefault="005A7B5F" w:rsidP="003A7F6C">
            <w:r>
              <w:t>Gives the total spend in each ERP district over years 0-2 on RHC and ERP specific activities.</w:t>
            </w:r>
          </w:p>
          <w:p w14:paraId="500AF6CB" w14:textId="4E81BBDA" w:rsidR="005A7B5F" w:rsidRDefault="005A7B5F" w:rsidP="003A7F6C">
            <w:r>
              <w:t>This assumes each ERP district receives the same amount</w:t>
            </w:r>
            <w:r w:rsidR="00A61232">
              <w:t xml:space="preserve"> from a donor/within </w:t>
            </w:r>
            <w:proofErr w:type="gramStart"/>
            <w:r w:rsidR="00A61232">
              <w:t>a</w:t>
            </w:r>
            <w:proofErr w:type="gramEnd"/>
            <w:r w:rsidR="00A61232">
              <w:t xml:space="preserve"> NGO project</w:t>
            </w:r>
          </w:p>
        </w:tc>
      </w:tr>
      <w:tr w:rsidR="005A7B5F" w14:paraId="6E3B07AC" w14:textId="77777777" w:rsidTr="003A7F6C">
        <w:tc>
          <w:tcPr>
            <w:tcW w:w="421" w:type="dxa"/>
          </w:tcPr>
          <w:p w14:paraId="50E4431D" w14:textId="77777777" w:rsidR="005A7B5F" w:rsidRDefault="005A7B5F" w:rsidP="000B1057">
            <w:pPr>
              <w:pStyle w:val="ListParagraph"/>
              <w:numPr>
                <w:ilvl w:val="0"/>
                <w:numId w:val="3"/>
              </w:numPr>
              <w:ind w:left="0" w:firstLine="0"/>
            </w:pPr>
          </w:p>
        </w:tc>
        <w:tc>
          <w:tcPr>
            <w:tcW w:w="2397" w:type="dxa"/>
          </w:tcPr>
          <w:p w14:paraId="5FEF942A" w14:textId="532AB802" w:rsidR="005A7B5F" w:rsidRPr="0034631C" w:rsidRDefault="005A7B5F" w:rsidP="003A7F6C">
            <w:r w:rsidRPr="0034631C">
              <w:t>Spnd_RHC_3Ys_ERPspec_Arua</w:t>
            </w:r>
          </w:p>
        </w:tc>
        <w:tc>
          <w:tcPr>
            <w:tcW w:w="3284" w:type="dxa"/>
          </w:tcPr>
          <w:p w14:paraId="1EC9690A" w14:textId="5CCC8C10" w:rsidR="005A7B5F" w:rsidRDefault="005A7B5F" w:rsidP="005A7B5F">
            <w:r>
              <w:t xml:space="preserve">If </w:t>
            </w:r>
            <w:commentRangeStart w:id="7"/>
            <w:commentRangeStart w:id="8"/>
            <w:proofErr w:type="spellStart"/>
            <w:r>
              <w:t>Arua</w:t>
            </w:r>
            <w:commentRangeEnd w:id="7"/>
            <w:proofErr w:type="spellEnd"/>
            <w:r w:rsidR="00694DF9">
              <w:rPr>
                <w:rStyle w:val="CommentReference"/>
              </w:rPr>
              <w:commentReference w:id="7"/>
            </w:r>
            <w:commentRangeEnd w:id="8"/>
            <w:r w:rsidR="00677361">
              <w:rPr>
                <w:rStyle w:val="CommentReference"/>
              </w:rPr>
              <w:commentReference w:id="8"/>
            </w:r>
            <w:r>
              <w:t xml:space="preserve"> is selected</w:t>
            </w:r>
          </w:p>
          <w:p w14:paraId="44454FDF" w14:textId="30DD6D70"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r w:rsidR="00DF7EBE">
              <w:t xml:space="preserve"> </w:t>
            </w:r>
          </w:p>
          <w:p w14:paraId="0513E6EE" w14:textId="321609AF" w:rsidR="005A7B5F" w:rsidRDefault="005A7B5F" w:rsidP="005A7B5F">
            <w:r>
              <w:t>Otherwise = 0</w:t>
            </w:r>
          </w:p>
        </w:tc>
        <w:tc>
          <w:tcPr>
            <w:tcW w:w="2914" w:type="dxa"/>
          </w:tcPr>
          <w:p w14:paraId="678ED981" w14:textId="77777777" w:rsidR="005A7B5F" w:rsidRDefault="005A7B5F" w:rsidP="003A7F6C"/>
        </w:tc>
      </w:tr>
      <w:tr w:rsidR="005A7B5F" w14:paraId="4E58CCAC" w14:textId="77777777" w:rsidTr="003A7F6C">
        <w:tc>
          <w:tcPr>
            <w:tcW w:w="421" w:type="dxa"/>
          </w:tcPr>
          <w:p w14:paraId="21B72801" w14:textId="77777777" w:rsidR="005A7B5F" w:rsidRDefault="005A7B5F" w:rsidP="000B1057">
            <w:pPr>
              <w:pStyle w:val="ListParagraph"/>
              <w:numPr>
                <w:ilvl w:val="0"/>
                <w:numId w:val="3"/>
              </w:numPr>
              <w:ind w:left="0" w:firstLine="0"/>
            </w:pPr>
          </w:p>
        </w:tc>
        <w:tc>
          <w:tcPr>
            <w:tcW w:w="2397" w:type="dxa"/>
          </w:tcPr>
          <w:p w14:paraId="0A867972" w14:textId="28E20BC1" w:rsidR="005A7B5F" w:rsidRPr="0034631C" w:rsidRDefault="005A7B5F" w:rsidP="003A7F6C">
            <w:r w:rsidRPr="0034631C">
              <w:t>Spnd_RHC_3Ys_ERPspec_Isingiro</w:t>
            </w:r>
          </w:p>
        </w:tc>
        <w:tc>
          <w:tcPr>
            <w:tcW w:w="3284" w:type="dxa"/>
          </w:tcPr>
          <w:p w14:paraId="0B7A6FD3" w14:textId="49808233" w:rsidR="005A7B5F" w:rsidRDefault="005A7B5F" w:rsidP="005A7B5F">
            <w:r>
              <w:t>If Isingiro is selected</w:t>
            </w:r>
          </w:p>
          <w:p w14:paraId="7320A49A" w14:textId="04CECF6F"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63EDBE0A" w14:textId="2911ABA0" w:rsidR="005A7B5F" w:rsidRDefault="005A7B5F" w:rsidP="005A7B5F">
            <w:r>
              <w:t>Otherwise = 0</w:t>
            </w:r>
          </w:p>
        </w:tc>
        <w:tc>
          <w:tcPr>
            <w:tcW w:w="2914" w:type="dxa"/>
          </w:tcPr>
          <w:p w14:paraId="32A0653E" w14:textId="77777777" w:rsidR="005A7B5F" w:rsidRDefault="005A7B5F" w:rsidP="003A7F6C"/>
        </w:tc>
      </w:tr>
      <w:tr w:rsidR="005A7B5F" w14:paraId="6AD3D73A" w14:textId="77777777" w:rsidTr="003A7F6C">
        <w:tc>
          <w:tcPr>
            <w:tcW w:w="421" w:type="dxa"/>
          </w:tcPr>
          <w:p w14:paraId="164C79A5" w14:textId="77777777" w:rsidR="005A7B5F" w:rsidRDefault="005A7B5F" w:rsidP="000B1057">
            <w:pPr>
              <w:pStyle w:val="ListParagraph"/>
              <w:numPr>
                <w:ilvl w:val="0"/>
                <w:numId w:val="3"/>
              </w:numPr>
              <w:ind w:left="0" w:firstLine="0"/>
            </w:pPr>
          </w:p>
        </w:tc>
        <w:tc>
          <w:tcPr>
            <w:tcW w:w="2397" w:type="dxa"/>
          </w:tcPr>
          <w:p w14:paraId="0EE37108" w14:textId="02E9BB97" w:rsidR="005A7B5F" w:rsidRPr="0034631C" w:rsidRDefault="005A7B5F" w:rsidP="003A7F6C">
            <w:r w:rsidRPr="0034631C">
              <w:t>Spnd_RHC_3Ys_ERPspec_Kampala</w:t>
            </w:r>
          </w:p>
        </w:tc>
        <w:tc>
          <w:tcPr>
            <w:tcW w:w="3284" w:type="dxa"/>
          </w:tcPr>
          <w:p w14:paraId="25F1EBB3" w14:textId="3BE9E203" w:rsidR="005A7B5F" w:rsidRDefault="005A7B5F" w:rsidP="005A7B5F">
            <w:r>
              <w:t>If Kampala is selected</w:t>
            </w:r>
          </w:p>
          <w:p w14:paraId="4CEBEBF2" w14:textId="753F6CC8"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4673FB53" w14:textId="2F628EC2" w:rsidR="005A7B5F" w:rsidRDefault="005A7B5F" w:rsidP="005A7B5F">
            <w:r>
              <w:t>Otherwise = 0</w:t>
            </w:r>
          </w:p>
        </w:tc>
        <w:tc>
          <w:tcPr>
            <w:tcW w:w="2914" w:type="dxa"/>
          </w:tcPr>
          <w:p w14:paraId="6A7D7A90" w14:textId="77777777" w:rsidR="005A7B5F" w:rsidRDefault="005A7B5F" w:rsidP="003A7F6C"/>
        </w:tc>
      </w:tr>
      <w:tr w:rsidR="005A7B5F" w14:paraId="4B64DD06" w14:textId="77777777" w:rsidTr="003A7F6C">
        <w:tc>
          <w:tcPr>
            <w:tcW w:w="421" w:type="dxa"/>
          </w:tcPr>
          <w:p w14:paraId="1F42C9DE" w14:textId="77777777" w:rsidR="005A7B5F" w:rsidRDefault="005A7B5F" w:rsidP="000B1057">
            <w:pPr>
              <w:pStyle w:val="ListParagraph"/>
              <w:numPr>
                <w:ilvl w:val="0"/>
                <w:numId w:val="3"/>
              </w:numPr>
              <w:ind w:left="0" w:firstLine="0"/>
            </w:pPr>
          </w:p>
        </w:tc>
        <w:tc>
          <w:tcPr>
            <w:tcW w:w="2397" w:type="dxa"/>
          </w:tcPr>
          <w:p w14:paraId="6046FD0C" w14:textId="5BCE467A" w:rsidR="005A7B5F" w:rsidRPr="0034631C" w:rsidRDefault="005A7B5F" w:rsidP="003A7F6C">
            <w:r w:rsidRPr="0034631C">
              <w:t>Spnd_RHC_3Ys_ERPspec_Kamwenge</w:t>
            </w:r>
          </w:p>
        </w:tc>
        <w:tc>
          <w:tcPr>
            <w:tcW w:w="3284" w:type="dxa"/>
          </w:tcPr>
          <w:p w14:paraId="1E66A66E" w14:textId="29CCE59B" w:rsidR="005A7B5F" w:rsidRDefault="005A7B5F" w:rsidP="005A7B5F">
            <w:r>
              <w:t xml:space="preserve">If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r w:rsidR="00DF7EBE">
              <w:t xml:space="preserve"> </w:t>
            </w:r>
            <w:r>
              <w:t>Otherwise = 0</w:t>
            </w:r>
          </w:p>
        </w:tc>
        <w:tc>
          <w:tcPr>
            <w:tcW w:w="2914" w:type="dxa"/>
          </w:tcPr>
          <w:p w14:paraId="630B811B" w14:textId="77777777" w:rsidR="005A7B5F" w:rsidRDefault="005A7B5F" w:rsidP="003A7F6C"/>
        </w:tc>
      </w:tr>
      <w:tr w:rsidR="005A7B5F" w14:paraId="3542A322" w14:textId="77777777" w:rsidTr="003A7F6C">
        <w:tc>
          <w:tcPr>
            <w:tcW w:w="421" w:type="dxa"/>
          </w:tcPr>
          <w:p w14:paraId="12661889" w14:textId="77777777" w:rsidR="005A7B5F" w:rsidRDefault="005A7B5F" w:rsidP="000B1057">
            <w:pPr>
              <w:pStyle w:val="ListParagraph"/>
              <w:numPr>
                <w:ilvl w:val="0"/>
                <w:numId w:val="3"/>
              </w:numPr>
              <w:ind w:left="0" w:firstLine="0"/>
            </w:pPr>
          </w:p>
        </w:tc>
        <w:tc>
          <w:tcPr>
            <w:tcW w:w="2397" w:type="dxa"/>
          </w:tcPr>
          <w:p w14:paraId="71C7FEDB" w14:textId="1372A020" w:rsidR="005A7B5F" w:rsidRPr="0034631C" w:rsidRDefault="005A7B5F" w:rsidP="003A7F6C">
            <w:r w:rsidRPr="0034631C">
              <w:t>Spnd_RHC_3Ys_ERPspec_Kikuube</w:t>
            </w:r>
          </w:p>
        </w:tc>
        <w:tc>
          <w:tcPr>
            <w:tcW w:w="3284" w:type="dxa"/>
          </w:tcPr>
          <w:p w14:paraId="04275145" w14:textId="3560D820" w:rsidR="005A7B5F" w:rsidRDefault="005A7B5F" w:rsidP="005A7B5F">
            <w:r>
              <w:t>If Kikuube is selected</w:t>
            </w:r>
          </w:p>
          <w:p w14:paraId="20891584" w14:textId="1824A162"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r w:rsidR="00DF7EBE">
              <w:t xml:space="preserve"> </w:t>
            </w:r>
            <w:r>
              <w:t>Otherwise = 0</w:t>
            </w:r>
          </w:p>
        </w:tc>
        <w:tc>
          <w:tcPr>
            <w:tcW w:w="2914" w:type="dxa"/>
          </w:tcPr>
          <w:p w14:paraId="460B2977" w14:textId="77777777" w:rsidR="005A7B5F" w:rsidRDefault="005A7B5F" w:rsidP="003A7F6C"/>
        </w:tc>
      </w:tr>
      <w:tr w:rsidR="005A7B5F" w14:paraId="365066B6" w14:textId="77777777" w:rsidTr="003A7F6C">
        <w:tc>
          <w:tcPr>
            <w:tcW w:w="421" w:type="dxa"/>
          </w:tcPr>
          <w:p w14:paraId="29B80041" w14:textId="77777777" w:rsidR="005A7B5F" w:rsidRDefault="005A7B5F" w:rsidP="005A7B5F">
            <w:pPr>
              <w:pStyle w:val="ListParagraph"/>
              <w:numPr>
                <w:ilvl w:val="0"/>
                <w:numId w:val="3"/>
              </w:numPr>
              <w:ind w:left="0" w:firstLine="0"/>
            </w:pPr>
          </w:p>
        </w:tc>
        <w:tc>
          <w:tcPr>
            <w:tcW w:w="2397" w:type="dxa"/>
          </w:tcPr>
          <w:p w14:paraId="12EE8DCA" w14:textId="2F75A206" w:rsidR="005A7B5F" w:rsidRPr="0034631C" w:rsidRDefault="005A7B5F" w:rsidP="005A7B5F">
            <w:r w:rsidRPr="0034631C">
              <w:t>Spnd_RHC_3Ys_ERPspec_Kiryandongo</w:t>
            </w:r>
          </w:p>
        </w:tc>
        <w:tc>
          <w:tcPr>
            <w:tcW w:w="3284" w:type="dxa"/>
          </w:tcPr>
          <w:p w14:paraId="064D32EE" w14:textId="44B62EB0" w:rsidR="005A7B5F" w:rsidRDefault="005A7B5F" w:rsidP="005A7B5F">
            <w:r>
              <w:t xml:space="preserve">If </w:t>
            </w:r>
            <w:proofErr w:type="spellStart"/>
            <w:r>
              <w:t>Kiryandongo</w:t>
            </w:r>
            <w:proofErr w:type="spellEnd"/>
            <w:r>
              <w:t xml:space="preserve"> is selected</w:t>
            </w:r>
          </w:p>
          <w:p w14:paraId="64C23F7E" w14:textId="016AB0CE"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r w:rsidR="00DF7EBE">
              <w:t xml:space="preserve"> </w:t>
            </w:r>
            <w:r>
              <w:t>Otherwise = 0</w:t>
            </w:r>
          </w:p>
        </w:tc>
        <w:tc>
          <w:tcPr>
            <w:tcW w:w="2914" w:type="dxa"/>
          </w:tcPr>
          <w:p w14:paraId="0B0ABF0F" w14:textId="77777777" w:rsidR="005A7B5F" w:rsidRDefault="005A7B5F" w:rsidP="005A7B5F"/>
        </w:tc>
      </w:tr>
      <w:tr w:rsidR="005A7B5F" w14:paraId="2A3B0A5C" w14:textId="77777777" w:rsidTr="003A7F6C">
        <w:tc>
          <w:tcPr>
            <w:tcW w:w="421" w:type="dxa"/>
          </w:tcPr>
          <w:p w14:paraId="576F3EFD" w14:textId="77777777" w:rsidR="005A7B5F" w:rsidRDefault="005A7B5F" w:rsidP="005A7B5F">
            <w:pPr>
              <w:pStyle w:val="ListParagraph"/>
              <w:numPr>
                <w:ilvl w:val="0"/>
                <w:numId w:val="3"/>
              </w:numPr>
              <w:ind w:left="0" w:firstLine="0"/>
            </w:pPr>
          </w:p>
        </w:tc>
        <w:tc>
          <w:tcPr>
            <w:tcW w:w="2397" w:type="dxa"/>
          </w:tcPr>
          <w:p w14:paraId="61D054D6" w14:textId="4ED59513" w:rsidR="005A7B5F" w:rsidRPr="0034631C" w:rsidRDefault="005A7B5F" w:rsidP="005A7B5F">
            <w:r w:rsidRPr="0034631C">
              <w:t>Spnd_RHC_3Ys_ERPspec_Koboko</w:t>
            </w:r>
          </w:p>
        </w:tc>
        <w:tc>
          <w:tcPr>
            <w:tcW w:w="3284" w:type="dxa"/>
          </w:tcPr>
          <w:p w14:paraId="71468CF1" w14:textId="65D191BB" w:rsidR="005A7B5F" w:rsidRDefault="005A7B5F" w:rsidP="005A7B5F">
            <w:r>
              <w:t xml:space="preserve">If </w:t>
            </w:r>
            <w:proofErr w:type="spellStart"/>
            <w:r>
              <w:t>Koboko</w:t>
            </w:r>
            <w:proofErr w:type="spellEnd"/>
            <w:r>
              <w:t xml:space="preserve"> is selected</w:t>
            </w:r>
          </w:p>
          <w:p w14:paraId="3A99F2DC" w14:textId="732FFC76"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10538949" w14:textId="3F06BEC2" w:rsidR="005A7B5F" w:rsidRDefault="005A7B5F" w:rsidP="005A7B5F">
            <w:r>
              <w:t>Otherwise = 0</w:t>
            </w:r>
          </w:p>
        </w:tc>
        <w:tc>
          <w:tcPr>
            <w:tcW w:w="2914" w:type="dxa"/>
          </w:tcPr>
          <w:p w14:paraId="6FC66C70" w14:textId="77777777" w:rsidR="005A7B5F" w:rsidRDefault="005A7B5F" w:rsidP="005A7B5F"/>
        </w:tc>
      </w:tr>
      <w:tr w:rsidR="005A7B5F" w14:paraId="05DC5B2D" w14:textId="77777777" w:rsidTr="003A7F6C">
        <w:tc>
          <w:tcPr>
            <w:tcW w:w="421" w:type="dxa"/>
          </w:tcPr>
          <w:p w14:paraId="26F14BAD" w14:textId="77777777" w:rsidR="005A7B5F" w:rsidRDefault="005A7B5F" w:rsidP="005A7B5F">
            <w:pPr>
              <w:pStyle w:val="ListParagraph"/>
              <w:numPr>
                <w:ilvl w:val="0"/>
                <w:numId w:val="3"/>
              </w:numPr>
              <w:ind w:left="0" w:firstLine="0"/>
            </w:pPr>
          </w:p>
        </w:tc>
        <w:tc>
          <w:tcPr>
            <w:tcW w:w="2397" w:type="dxa"/>
          </w:tcPr>
          <w:p w14:paraId="11F0E35F" w14:textId="72C4CC05" w:rsidR="005A7B5F" w:rsidRPr="0034631C" w:rsidRDefault="005A7B5F" w:rsidP="005A7B5F">
            <w:r w:rsidRPr="0034631C">
              <w:t>Spnd_RHC_3Ys_ERPspec_Kyegegwa</w:t>
            </w:r>
          </w:p>
        </w:tc>
        <w:tc>
          <w:tcPr>
            <w:tcW w:w="3284" w:type="dxa"/>
          </w:tcPr>
          <w:p w14:paraId="00D0F458" w14:textId="68A653FA" w:rsidR="005A7B5F" w:rsidRDefault="005A7B5F" w:rsidP="005A7B5F">
            <w:r>
              <w:t>If Kyegegwa is selected</w:t>
            </w:r>
          </w:p>
          <w:p w14:paraId="6B3A7B9A" w14:textId="021AE9C0" w:rsidR="005A7B5F" w:rsidRDefault="005A7B5F" w:rsidP="005A7B5F">
            <w:r>
              <w:lastRenderedPageBreak/>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614F7DD7" w14:textId="3DA4C685" w:rsidR="005A7B5F" w:rsidRDefault="005A7B5F" w:rsidP="005A7B5F">
            <w:r>
              <w:t>Otherwise = 0</w:t>
            </w:r>
          </w:p>
        </w:tc>
        <w:tc>
          <w:tcPr>
            <w:tcW w:w="2914" w:type="dxa"/>
          </w:tcPr>
          <w:p w14:paraId="419B8223" w14:textId="77777777" w:rsidR="005A7B5F" w:rsidRDefault="005A7B5F" w:rsidP="005A7B5F"/>
        </w:tc>
      </w:tr>
      <w:tr w:rsidR="005A7B5F" w14:paraId="073CB865" w14:textId="77777777" w:rsidTr="003A7F6C">
        <w:tc>
          <w:tcPr>
            <w:tcW w:w="421" w:type="dxa"/>
          </w:tcPr>
          <w:p w14:paraId="0E526C31" w14:textId="77777777" w:rsidR="005A7B5F" w:rsidRDefault="005A7B5F" w:rsidP="005A7B5F">
            <w:pPr>
              <w:pStyle w:val="ListParagraph"/>
              <w:numPr>
                <w:ilvl w:val="0"/>
                <w:numId w:val="3"/>
              </w:numPr>
              <w:ind w:left="0" w:firstLine="0"/>
            </w:pPr>
          </w:p>
        </w:tc>
        <w:tc>
          <w:tcPr>
            <w:tcW w:w="2397" w:type="dxa"/>
          </w:tcPr>
          <w:p w14:paraId="0B0D476E" w14:textId="02D3DF05" w:rsidR="005A7B5F" w:rsidRPr="0034631C" w:rsidRDefault="005A7B5F" w:rsidP="005A7B5F">
            <w:r w:rsidRPr="0034631C">
              <w:t>Spnd_RHC_3Ys_ERPspec_Lamwo</w:t>
            </w:r>
          </w:p>
        </w:tc>
        <w:tc>
          <w:tcPr>
            <w:tcW w:w="3284" w:type="dxa"/>
          </w:tcPr>
          <w:p w14:paraId="7560C031" w14:textId="1067180A" w:rsidR="005A7B5F" w:rsidRDefault="005A7B5F" w:rsidP="005A7B5F">
            <w:r>
              <w:t xml:space="preserve">If </w:t>
            </w:r>
            <w:proofErr w:type="spellStart"/>
            <w:r>
              <w:t>Lamwo</w:t>
            </w:r>
            <w:proofErr w:type="spellEnd"/>
            <w:r>
              <w:t xml:space="preserve"> is selected</w:t>
            </w:r>
          </w:p>
          <w:p w14:paraId="177A0035" w14:textId="096F6EFF"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r w:rsidR="00DF7EBE">
              <w:t xml:space="preserve"> </w:t>
            </w:r>
            <w:r>
              <w:t>Otherwise = 0</w:t>
            </w:r>
          </w:p>
        </w:tc>
        <w:tc>
          <w:tcPr>
            <w:tcW w:w="2914" w:type="dxa"/>
          </w:tcPr>
          <w:p w14:paraId="3E66C267" w14:textId="77777777" w:rsidR="005A7B5F" w:rsidRDefault="005A7B5F" w:rsidP="005A7B5F"/>
        </w:tc>
      </w:tr>
      <w:tr w:rsidR="005A7B5F" w14:paraId="078CA396" w14:textId="77777777" w:rsidTr="003A7F6C">
        <w:tc>
          <w:tcPr>
            <w:tcW w:w="421" w:type="dxa"/>
          </w:tcPr>
          <w:p w14:paraId="2FC83C48" w14:textId="77777777" w:rsidR="005A7B5F" w:rsidRDefault="005A7B5F" w:rsidP="005A7B5F">
            <w:pPr>
              <w:pStyle w:val="ListParagraph"/>
              <w:numPr>
                <w:ilvl w:val="0"/>
                <w:numId w:val="3"/>
              </w:numPr>
              <w:ind w:left="0" w:firstLine="0"/>
            </w:pPr>
          </w:p>
        </w:tc>
        <w:tc>
          <w:tcPr>
            <w:tcW w:w="2397" w:type="dxa"/>
          </w:tcPr>
          <w:p w14:paraId="2FBD6FFF" w14:textId="151F7865" w:rsidR="005A7B5F" w:rsidRPr="0034631C" w:rsidRDefault="005A7B5F" w:rsidP="005A7B5F">
            <w:r w:rsidRPr="0034631C">
              <w:t>Spnd_RHC_3Ys_ERPspec_MadiOkollo</w:t>
            </w:r>
          </w:p>
        </w:tc>
        <w:tc>
          <w:tcPr>
            <w:tcW w:w="3284" w:type="dxa"/>
          </w:tcPr>
          <w:p w14:paraId="6C4A058D" w14:textId="79BC7CF8" w:rsidR="005A7B5F" w:rsidRDefault="005A7B5F" w:rsidP="005A7B5F">
            <w:r>
              <w:t xml:space="preserve">If </w:t>
            </w:r>
            <w:commentRangeStart w:id="9"/>
            <w:commentRangeStart w:id="10"/>
            <w:proofErr w:type="spellStart"/>
            <w:r>
              <w:t>MadiOkollo</w:t>
            </w:r>
            <w:commentRangeEnd w:id="9"/>
            <w:proofErr w:type="spellEnd"/>
            <w:r w:rsidR="00320155">
              <w:rPr>
                <w:rStyle w:val="CommentReference"/>
              </w:rPr>
              <w:commentReference w:id="9"/>
            </w:r>
            <w:commentRangeEnd w:id="10"/>
            <w:r w:rsidR="00677361">
              <w:rPr>
                <w:rStyle w:val="CommentReference"/>
              </w:rPr>
              <w:commentReference w:id="10"/>
            </w:r>
            <w:r>
              <w:t xml:space="preserve"> is selected</w:t>
            </w:r>
          </w:p>
          <w:p w14:paraId="6EC3D8CC" w14:textId="683D05D8"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117E5B50" w14:textId="6A60FD92" w:rsidR="005A7B5F" w:rsidRDefault="005A7B5F" w:rsidP="005A7B5F">
            <w:r>
              <w:t>Otherwise = 0</w:t>
            </w:r>
          </w:p>
        </w:tc>
        <w:tc>
          <w:tcPr>
            <w:tcW w:w="2914" w:type="dxa"/>
          </w:tcPr>
          <w:p w14:paraId="3781BF17" w14:textId="77777777" w:rsidR="005A7B5F" w:rsidRDefault="005A7B5F" w:rsidP="005A7B5F"/>
        </w:tc>
      </w:tr>
      <w:tr w:rsidR="005A7B5F" w14:paraId="2FC1B1A7" w14:textId="77777777" w:rsidTr="003A7F6C">
        <w:tc>
          <w:tcPr>
            <w:tcW w:w="421" w:type="dxa"/>
          </w:tcPr>
          <w:p w14:paraId="63A8ADDD" w14:textId="77777777" w:rsidR="005A7B5F" w:rsidRDefault="005A7B5F" w:rsidP="005A7B5F">
            <w:pPr>
              <w:pStyle w:val="ListParagraph"/>
              <w:numPr>
                <w:ilvl w:val="0"/>
                <w:numId w:val="3"/>
              </w:numPr>
              <w:ind w:left="0" w:firstLine="0"/>
            </w:pPr>
          </w:p>
        </w:tc>
        <w:tc>
          <w:tcPr>
            <w:tcW w:w="2397" w:type="dxa"/>
          </w:tcPr>
          <w:p w14:paraId="5922D731" w14:textId="735A694C" w:rsidR="005A7B5F" w:rsidRPr="0034631C" w:rsidRDefault="005A7B5F" w:rsidP="005A7B5F">
            <w:r w:rsidRPr="0034631C">
              <w:t>Spnd_RHC_3Ys_ERPspec_Obongi</w:t>
            </w:r>
          </w:p>
        </w:tc>
        <w:tc>
          <w:tcPr>
            <w:tcW w:w="3284" w:type="dxa"/>
          </w:tcPr>
          <w:p w14:paraId="25ECC6CC" w14:textId="0AC48BFD" w:rsidR="005A7B5F" w:rsidRDefault="005A7B5F" w:rsidP="005A7B5F">
            <w:r>
              <w:t xml:space="preserve">If </w:t>
            </w:r>
            <w:proofErr w:type="spellStart"/>
            <w:r>
              <w:t>Obongi</w:t>
            </w:r>
            <w:proofErr w:type="spellEnd"/>
            <w:r>
              <w:t xml:space="preserve"> is selected</w:t>
            </w:r>
          </w:p>
          <w:p w14:paraId="07934426" w14:textId="0A0D5127"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28A65FD3" w14:textId="37AA1695" w:rsidR="005A7B5F" w:rsidRDefault="005A7B5F" w:rsidP="005A7B5F">
            <w:r>
              <w:t>Otherwise = 0</w:t>
            </w:r>
          </w:p>
        </w:tc>
        <w:tc>
          <w:tcPr>
            <w:tcW w:w="2914" w:type="dxa"/>
          </w:tcPr>
          <w:p w14:paraId="11B6E025" w14:textId="77777777" w:rsidR="005A7B5F" w:rsidRDefault="005A7B5F" w:rsidP="005A7B5F"/>
        </w:tc>
      </w:tr>
      <w:tr w:rsidR="005A7B5F" w14:paraId="52032446" w14:textId="77777777" w:rsidTr="003A7F6C">
        <w:tc>
          <w:tcPr>
            <w:tcW w:w="421" w:type="dxa"/>
          </w:tcPr>
          <w:p w14:paraId="26E7FF2D" w14:textId="77777777" w:rsidR="005A7B5F" w:rsidRDefault="005A7B5F" w:rsidP="005A7B5F">
            <w:pPr>
              <w:pStyle w:val="ListParagraph"/>
              <w:numPr>
                <w:ilvl w:val="0"/>
                <w:numId w:val="3"/>
              </w:numPr>
              <w:ind w:left="0" w:firstLine="0"/>
            </w:pPr>
          </w:p>
        </w:tc>
        <w:tc>
          <w:tcPr>
            <w:tcW w:w="2397" w:type="dxa"/>
          </w:tcPr>
          <w:p w14:paraId="2D3523CF" w14:textId="6E8678B3" w:rsidR="005A7B5F" w:rsidRPr="0034631C" w:rsidRDefault="005A7B5F" w:rsidP="005A7B5F">
            <w:r w:rsidRPr="0034631C">
              <w:t>Spnd_RHC_3Ys_ERPspec_Yumbe</w:t>
            </w:r>
          </w:p>
        </w:tc>
        <w:tc>
          <w:tcPr>
            <w:tcW w:w="3284" w:type="dxa"/>
          </w:tcPr>
          <w:p w14:paraId="1331357D" w14:textId="645EABB7" w:rsidR="005A7B5F" w:rsidRDefault="005A7B5F" w:rsidP="005A7B5F">
            <w:r>
              <w:t xml:space="preserve">If </w:t>
            </w:r>
            <w:proofErr w:type="spellStart"/>
            <w:r>
              <w:t>Yumbe</w:t>
            </w:r>
            <w:proofErr w:type="spellEnd"/>
            <w:r>
              <w:t xml:space="preserve"> is selected</w:t>
            </w:r>
          </w:p>
          <w:p w14:paraId="61DDAA57" w14:textId="51A64E32"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6AAB9A75" w14:textId="0FDCB2B6" w:rsidR="005A7B5F" w:rsidRDefault="005A7B5F" w:rsidP="005A7B5F">
            <w:r>
              <w:t>Otherwise = 0</w:t>
            </w:r>
          </w:p>
        </w:tc>
        <w:tc>
          <w:tcPr>
            <w:tcW w:w="2914" w:type="dxa"/>
          </w:tcPr>
          <w:p w14:paraId="545167AC" w14:textId="77777777" w:rsidR="005A7B5F" w:rsidRDefault="005A7B5F" w:rsidP="005A7B5F"/>
        </w:tc>
      </w:tr>
      <w:tr w:rsidR="005A7B5F" w14:paraId="59BACB50" w14:textId="77777777" w:rsidTr="003A7F6C">
        <w:tc>
          <w:tcPr>
            <w:tcW w:w="421" w:type="dxa"/>
          </w:tcPr>
          <w:p w14:paraId="78F04C8F" w14:textId="77777777" w:rsidR="005A7B5F" w:rsidRDefault="005A7B5F" w:rsidP="005A7B5F">
            <w:pPr>
              <w:ind w:left="360"/>
            </w:pPr>
          </w:p>
        </w:tc>
        <w:tc>
          <w:tcPr>
            <w:tcW w:w="2397" w:type="dxa"/>
          </w:tcPr>
          <w:p w14:paraId="35B5F0AD" w14:textId="5EF14A1B" w:rsidR="005A7B5F" w:rsidRPr="00320155" w:rsidRDefault="00320155" w:rsidP="005A7B5F">
            <w:pPr>
              <w:rPr>
                <w:highlight w:val="yellow"/>
              </w:rPr>
            </w:pPr>
            <w:r w:rsidRPr="00320155">
              <w:rPr>
                <w:highlight w:val="yellow"/>
              </w:rPr>
              <w:t>QA check</w:t>
            </w:r>
          </w:p>
        </w:tc>
        <w:tc>
          <w:tcPr>
            <w:tcW w:w="3284" w:type="dxa"/>
          </w:tcPr>
          <w:p w14:paraId="1FDEF7E3" w14:textId="214C0B17" w:rsidR="005A7B5F" w:rsidRPr="00320155" w:rsidRDefault="00320155" w:rsidP="005A7B5F">
            <w:pPr>
              <w:rPr>
                <w:highlight w:val="yellow"/>
              </w:rPr>
            </w:pPr>
            <w:r w:rsidRPr="00320155">
              <w:rPr>
                <w:highlight w:val="yellow"/>
              </w:rPr>
              <w:t>Sum of the Spnd_RHC_3Ys_ERPspec_[</w:t>
            </w:r>
            <w:proofErr w:type="spellStart"/>
            <w:r w:rsidRPr="00320155">
              <w:rPr>
                <w:highlight w:val="yellow"/>
              </w:rPr>
              <w:t>distX</w:t>
            </w:r>
            <w:proofErr w:type="spellEnd"/>
            <w:r w:rsidRPr="00320155">
              <w:rPr>
                <w:highlight w:val="yellow"/>
              </w:rPr>
              <w:t>] = Spend_RHC_3Ys_ERPspec_Dist</w:t>
            </w:r>
          </w:p>
        </w:tc>
        <w:tc>
          <w:tcPr>
            <w:tcW w:w="2914" w:type="dxa"/>
          </w:tcPr>
          <w:p w14:paraId="47D88D8A" w14:textId="77777777" w:rsidR="005A7B5F" w:rsidRDefault="005A7B5F" w:rsidP="005A7B5F"/>
        </w:tc>
      </w:tr>
    </w:tbl>
    <w:p w14:paraId="40287C2B" w14:textId="7BC19D13" w:rsidR="00AF610D" w:rsidRDefault="00AF610D">
      <w:pPr>
        <w:rPr>
          <w:b/>
          <w:bCs/>
        </w:rPr>
      </w:pPr>
    </w:p>
    <w:p w14:paraId="0DB4AA8C" w14:textId="3FA70F4E" w:rsidR="004369F9" w:rsidRDefault="004369F9" w:rsidP="003E12E1">
      <w:pPr>
        <w:pStyle w:val="Heading2"/>
      </w:pPr>
      <w:r>
        <w:t xml:space="preserve">Table 3 Details of Donors </w:t>
      </w:r>
      <w:r w:rsidR="0070568C">
        <w:t>and implementers</w:t>
      </w:r>
    </w:p>
    <w:tbl>
      <w:tblPr>
        <w:tblStyle w:val="TableGrid"/>
        <w:tblW w:w="0" w:type="auto"/>
        <w:tblLayout w:type="fixed"/>
        <w:tblLook w:val="04A0" w:firstRow="1" w:lastRow="0" w:firstColumn="1" w:lastColumn="0" w:noHBand="0" w:noVBand="1"/>
      </w:tblPr>
      <w:tblGrid>
        <w:gridCol w:w="421"/>
        <w:gridCol w:w="2397"/>
        <w:gridCol w:w="3284"/>
        <w:gridCol w:w="2914"/>
      </w:tblGrid>
      <w:tr w:rsidR="004369F9" w14:paraId="2B459BF8" w14:textId="77777777" w:rsidTr="00335A9F">
        <w:tc>
          <w:tcPr>
            <w:tcW w:w="421" w:type="dxa"/>
          </w:tcPr>
          <w:p w14:paraId="66FF774D" w14:textId="77777777" w:rsidR="004369F9" w:rsidRDefault="004369F9" w:rsidP="00335A9F">
            <w:r>
              <w:t>#</w:t>
            </w:r>
          </w:p>
        </w:tc>
        <w:tc>
          <w:tcPr>
            <w:tcW w:w="2397" w:type="dxa"/>
          </w:tcPr>
          <w:p w14:paraId="7190B8E2" w14:textId="77777777" w:rsidR="004369F9" w:rsidRDefault="004369F9" w:rsidP="00335A9F">
            <w:r>
              <w:t>Variable/indicator</w:t>
            </w:r>
          </w:p>
        </w:tc>
        <w:tc>
          <w:tcPr>
            <w:tcW w:w="3284" w:type="dxa"/>
          </w:tcPr>
          <w:p w14:paraId="5811B63A" w14:textId="77777777" w:rsidR="004369F9" w:rsidRDefault="004369F9" w:rsidP="00335A9F">
            <w:r>
              <w:t>How?</w:t>
            </w:r>
          </w:p>
        </w:tc>
        <w:tc>
          <w:tcPr>
            <w:tcW w:w="2914" w:type="dxa"/>
          </w:tcPr>
          <w:p w14:paraId="3A88C04A" w14:textId="77777777" w:rsidR="004369F9" w:rsidRDefault="004369F9" w:rsidP="00335A9F">
            <w:r>
              <w:t>Why?</w:t>
            </w:r>
          </w:p>
        </w:tc>
      </w:tr>
      <w:tr w:rsidR="004369F9" w14:paraId="5AC00730" w14:textId="77777777" w:rsidTr="00335A9F">
        <w:tc>
          <w:tcPr>
            <w:tcW w:w="421" w:type="dxa"/>
          </w:tcPr>
          <w:p w14:paraId="287D3EB4" w14:textId="77777777" w:rsidR="004369F9" w:rsidRDefault="004369F9" w:rsidP="00335A9F"/>
        </w:tc>
        <w:tc>
          <w:tcPr>
            <w:tcW w:w="2397" w:type="dxa"/>
            <w:shd w:val="clear" w:color="auto" w:fill="D9D9D9" w:themeFill="background1" w:themeFillShade="D9"/>
          </w:tcPr>
          <w:p w14:paraId="67DB4F69" w14:textId="77777777" w:rsidR="004369F9" w:rsidRDefault="004369F9" w:rsidP="00335A9F">
            <w:r>
              <w:t>ERP specific spending by outcome area</w:t>
            </w:r>
          </w:p>
        </w:tc>
        <w:tc>
          <w:tcPr>
            <w:tcW w:w="3284" w:type="dxa"/>
            <w:shd w:val="clear" w:color="auto" w:fill="D9D9D9" w:themeFill="background1" w:themeFillShade="D9"/>
          </w:tcPr>
          <w:p w14:paraId="63826F0C" w14:textId="77777777" w:rsidR="004369F9" w:rsidRDefault="004369F9" w:rsidP="00335A9F"/>
        </w:tc>
        <w:tc>
          <w:tcPr>
            <w:tcW w:w="2914" w:type="dxa"/>
            <w:shd w:val="clear" w:color="auto" w:fill="D9D9D9" w:themeFill="background1" w:themeFillShade="D9"/>
          </w:tcPr>
          <w:p w14:paraId="1DEAFB86" w14:textId="77777777" w:rsidR="004369F9" w:rsidRDefault="004369F9" w:rsidP="00335A9F"/>
        </w:tc>
      </w:tr>
      <w:tr w:rsidR="004369F9" w14:paraId="2C862C14" w14:textId="77777777" w:rsidTr="00335A9F">
        <w:tc>
          <w:tcPr>
            <w:tcW w:w="421" w:type="dxa"/>
          </w:tcPr>
          <w:p w14:paraId="13E0AF88" w14:textId="77777777" w:rsidR="004369F9" w:rsidRDefault="004369F9" w:rsidP="00335A9F">
            <w:pPr>
              <w:pStyle w:val="ListParagraph"/>
              <w:numPr>
                <w:ilvl w:val="0"/>
                <w:numId w:val="3"/>
              </w:numPr>
              <w:ind w:left="0" w:firstLine="0"/>
            </w:pPr>
          </w:p>
        </w:tc>
        <w:tc>
          <w:tcPr>
            <w:tcW w:w="2397" w:type="dxa"/>
          </w:tcPr>
          <w:p w14:paraId="2DBAA7E2" w14:textId="26F53524" w:rsidR="004369F9" w:rsidRPr="0070568C" w:rsidRDefault="004369F9" w:rsidP="00335A9F">
            <w:proofErr w:type="spellStart"/>
            <w:r w:rsidRPr="0070568C">
              <w:t>Donor_category</w:t>
            </w:r>
            <w:proofErr w:type="spellEnd"/>
            <w:r w:rsidRPr="0070568C">
              <w:t xml:space="preserve"> X</w:t>
            </w:r>
          </w:p>
        </w:tc>
        <w:tc>
          <w:tcPr>
            <w:tcW w:w="3284" w:type="dxa"/>
          </w:tcPr>
          <w:p w14:paraId="36F23752" w14:textId="2CDFC6FE" w:rsidR="004369F9" w:rsidRDefault="004369F9" w:rsidP="004369F9">
            <w:r>
              <w:t>= Labels the donor X according to the categories list</w:t>
            </w:r>
          </w:p>
        </w:tc>
        <w:tc>
          <w:tcPr>
            <w:tcW w:w="2914" w:type="dxa"/>
          </w:tcPr>
          <w:p w14:paraId="05411318" w14:textId="12A7C031" w:rsidR="004369F9" w:rsidRDefault="0070568C" w:rsidP="00335A9F">
            <w:r>
              <w:t>Categorises projects by funding type</w:t>
            </w:r>
          </w:p>
        </w:tc>
      </w:tr>
      <w:tr w:rsidR="004369F9" w14:paraId="3611E410" w14:textId="77777777" w:rsidTr="00335A9F">
        <w:tc>
          <w:tcPr>
            <w:tcW w:w="421" w:type="dxa"/>
          </w:tcPr>
          <w:p w14:paraId="657D8910" w14:textId="6767003E" w:rsidR="004369F9" w:rsidRDefault="004369F9" w:rsidP="00335A9F">
            <w:pPr>
              <w:pStyle w:val="ListParagraph"/>
              <w:numPr>
                <w:ilvl w:val="0"/>
                <w:numId w:val="3"/>
              </w:numPr>
              <w:ind w:left="0" w:firstLine="0"/>
            </w:pPr>
            <w:r>
              <w:t>D</w:t>
            </w:r>
          </w:p>
        </w:tc>
        <w:tc>
          <w:tcPr>
            <w:tcW w:w="2397" w:type="dxa"/>
          </w:tcPr>
          <w:p w14:paraId="1C001FB4" w14:textId="10C9EE02" w:rsidR="004369F9" w:rsidRPr="0070568C" w:rsidRDefault="004369F9" w:rsidP="00335A9F">
            <w:proofErr w:type="spellStart"/>
            <w:r w:rsidRPr="0070568C">
              <w:t>Donor_Summary</w:t>
            </w:r>
            <w:proofErr w:type="spellEnd"/>
          </w:p>
        </w:tc>
        <w:tc>
          <w:tcPr>
            <w:tcW w:w="3284" w:type="dxa"/>
          </w:tcPr>
          <w:p w14:paraId="1A2BF7CC" w14:textId="77777777" w:rsidR="004369F9" w:rsidRDefault="004369F9" w:rsidP="004369F9">
            <w:r>
              <w:t xml:space="preserve">If there is only one donor, = </w:t>
            </w:r>
            <w:proofErr w:type="spellStart"/>
            <w:r>
              <w:t>donor_category</w:t>
            </w:r>
            <w:proofErr w:type="spellEnd"/>
            <w:r>
              <w:t xml:space="preserve"> 1</w:t>
            </w:r>
          </w:p>
          <w:p w14:paraId="4BCCFDA7" w14:textId="02540A68" w:rsidR="004369F9" w:rsidRDefault="004369F9" w:rsidP="004369F9">
            <w:r>
              <w:t>If there are multiple donors, = ‘Combination’</w:t>
            </w:r>
          </w:p>
        </w:tc>
        <w:tc>
          <w:tcPr>
            <w:tcW w:w="2914" w:type="dxa"/>
          </w:tcPr>
          <w:p w14:paraId="122BD187" w14:textId="77777777" w:rsidR="004369F9" w:rsidRDefault="004369F9" w:rsidP="00335A9F"/>
        </w:tc>
      </w:tr>
      <w:tr w:rsidR="0070568C" w14:paraId="75D8BF01" w14:textId="77777777" w:rsidTr="00335A9F">
        <w:tc>
          <w:tcPr>
            <w:tcW w:w="421" w:type="dxa"/>
          </w:tcPr>
          <w:p w14:paraId="403ADDBD" w14:textId="77777777" w:rsidR="0070568C" w:rsidRDefault="0070568C" w:rsidP="0070568C">
            <w:pPr>
              <w:pStyle w:val="ListParagraph"/>
              <w:numPr>
                <w:ilvl w:val="0"/>
                <w:numId w:val="3"/>
              </w:numPr>
              <w:ind w:left="0" w:firstLine="0"/>
            </w:pPr>
          </w:p>
        </w:tc>
        <w:tc>
          <w:tcPr>
            <w:tcW w:w="2397" w:type="dxa"/>
          </w:tcPr>
          <w:p w14:paraId="2D59786C" w14:textId="1CA098E2" w:rsidR="0070568C" w:rsidRPr="002D78E2" w:rsidRDefault="0070568C" w:rsidP="0070568C">
            <w:pPr>
              <w:rPr>
                <w:highlight w:val="green"/>
              </w:rPr>
            </w:pPr>
            <w:commentRangeStart w:id="11"/>
            <w:commentRangeStart w:id="12"/>
            <w:proofErr w:type="spellStart"/>
            <w:r w:rsidRPr="002D78E2">
              <w:rPr>
                <w:highlight w:val="green"/>
              </w:rPr>
              <w:t>Implementer</w:t>
            </w:r>
            <w:commentRangeEnd w:id="11"/>
            <w:r w:rsidRPr="002D78E2">
              <w:rPr>
                <w:rStyle w:val="CommentReference"/>
                <w:highlight w:val="green"/>
              </w:rPr>
              <w:commentReference w:id="11"/>
            </w:r>
            <w:commentRangeEnd w:id="12"/>
            <w:r w:rsidR="002D78E2">
              <w:rPr>
                <w:rStyle w:val="CommentReference"/>
              </w:rPr>
              <w:commentReference w:id="12"/>
            </w:r>
            <w:r w:rsidRPr="002D78E2">
              <w:rPr>
                <w:highlight w:val="green"/>
              </w:rPr>
              <w:t>_category</w:t>
            </w:r>
            <w:proofErr w:type="spellEnd"/>
            <w:r w:rsidRPr="002D78E2">
              <w:rPr>
                <w:highlight w:val="green"/>
              </w:rPr>
              <w:t xml:space="preserve"> X</w:t>
            </w:r>
          </w:p>
        </w:tc>
        <w:tc>
          <w:tcPr>
            <w:tcW w:w="3284" w:type="dxa"/>
          </w:tcPr>
          <w:p w14:paraId="5C6D9C20" w14:textId="5D4AF41F" w:rsidR="0070568C" w:rsidRDefault="0070568C" w:rsidP="0070568C">
            <w:r>
              <w:t>= Labels the implementer X according to the categories list</w:t>
            </w:r>
          </w:p>
        </w:tc>
        <w:tc>
          <w:tcPr>
            <w:tcW w:w="2914" w:type="dxa"/>
          </w:tcPr>
          <w:p w14:paraId="740B701B" w14:textId="240AD396" w:rsidR="0070568C" w:rsidRDefault="0070568C" w:rsidP="0070568C">
            <w:r>
              <w:t>Categorises projects by implementer type</w:t>
            </w:r>
          </w:p>
        </w:tc>
      </w:tr>
      <w:tr w:rsidR="0070568C" w14:paraId="35A28CEB" w14:textId="77777777" w:rsidTr="00335A9F">
        <w:tc>
          <w:tcPr>
            <w:tcW w:w="421" w:type="dxa"/>
          </w:tcPr>
          <w:p w14:paraId="1C4578EA" w14:textId="77777777" w:rsidR="0070568C" w:rsidRDefault="0070568C" w:rsidP="0070568C">
            <w:pPr>
              <w:pStyle w:val="ListParagraph"/>
              <w:numPr>
                <w:ilvl w:val="0"/>
                <w:numId w:val="3"/>
              </w:numPr>
              <w:ind w:left="0" w:firstLine="0"/>
            </w:pPr>
          </w:p>
        </w:tc>
        <w:tc>
          <w:tcPr>
            <w:tcW w:w="2397" w:type="dxa"/>
          </w:tcPr>
          <w:p w14:paraId="303C6F4B" w14:textId="10448F7E" w:rsidR="0070568C" w:rsidRPr="0070568C" w:rsidRDefault="0070568C" w:rsidP="0070568C">
            <w:commentRangeStart w:id="13"/>
            <w:proofErr w:type="spellStart"/>
            <w:r>
              <w:t>Implementer</w:t>
            </w:r>
            <w:commentRangeEnd w:id="13"/>
            <w:r>
              <w:rPr>
                <w:rStyle w:val="CommentReference"/>
              </w:rPr>
              <w:commentReference w:id="13"/>
            </w:r>
            <w:r>
              <w:t>_Summary</w:t>
            </w:r>
            <w:proofErr w:type="spellEnd"/>
          </w:p>
        </w:tc>
        <w:tc>
          <w:tcPr>
            <w:tcW w:w="3284" w:type="dxa"/>
          </w:tcPr>
          <w:p w14:paraId="54024746" w14:textId="281EC26C" w:rsidR="0070568C" w:rsidRDefault="0070568C" w:rsidP="0070568C">
            <w:r>
              <w:t xml:space="preserve">If there is only one implementer, = </w:t>
            </w:r>
            <w:proofErr w:type="spellStart"/>
            <w:r>
              <w:t>implementer_category</w:t>
            </w:r>
            <w:proofErr w:type="spellEnd"/>
            <w:r>
              <w:t xml:space="preserve"> 1</w:t>
            </w:r>
          </w:p>
          <w:p w14:paraId="19865243" w14:textId="708466C0" w:rsidR="0070568C" w:rsidRDefault="0070568C" w:rsidP="0070568C">
            <w:r>
              <w:t>If there are multiple implementers, = ‘Combination’</w:t>
            </w:r>
          </w:p>
        </w:tc>
        <w:tc>
          <w:tcPr>
            <w:tcW w:w="2914" w:type="dxa"/>
          </w:tcPr>
          <w:p w14:paraId="510E88CA" w14:textId="77777777" w:rsidR="0070568C" w:rsidRDefault="0070568C" w:rsidP="0070568C"/>
        </w:tc>
      </w:tr>
    </w:tbl>
    <w:p w14:paraId="4DB3EB65" w14:textId="0A5A6786" w:rsidR="00C37A52" w:rsidRDefault="00C37A52">
      <w:pPr>
        <w:rPr>
          <w:b/>
          <w:bCs/>
        </w:rPr>
      </w:pPr>
    </w:p>
    <w:p w14:paraId="3AA5B483" w14:textId="0478CED0" w:rsidR="0070568C" w:rsidRDefault="0070568C" w:rsidP="0070568C">
      <w:pPr>
        <w:pStyle w:val="Heading2"/>
      </w:pPr>
      <w:r>
        <w:t>Table 4 Combining government data</w:t>
      </w:r>
    </w:p>
    <w:tbl>
      <w:tblPr>
        <w:tblStyle w:val="TableGrid"/>
        <w:tblW w:w="0" w:type="auto"/>
        <w:tblLayout w:type="fixed"/>
        <w:tblLook w:val="04A0" w:firstRow="1" w:lastRow="0" w:firstColumn="1" w:lastColumn="0" w:noHBand="0" w:noVBand="1"/>
      </w:tblPr>
      <w:tblGrid>
        <w:gridCol w:w="421"/>
        <w:gridCol w:w="2397"/>
        <w:gridCol w:w="3284"/>
        <w:gridCol w:w="2914"/>
      </w:tblGrid>
      <w:tr w:rsidR="0070568C" w14:paraId="211878CB" w14:textId="77777777" w:rsidTr="00E60A8A">
        <w:tc>
          <w:tcPr>
            <w:tcW w:w="421" w:type="dxa"/>
          </w:tcPr>
          <w:p w14:paraId="020AC9B4" w14:textId="77777777" w:rsidR="0070568C" w:rsidRDefault="0070568C" w:rsidP="00E60A8A">
            <w:r>
              <w:t>#</w:t>
            </w:r>
          </w:p>
        </w:tc>
        <w:tc>
          <w:tcPr>
            <w:tcW w:w="2397" w:type="dxa"/>
          </w:tcPr>
          <w:p w14:paraId="72E8B622" w14:textId="21319A8F" w:rsidR="0070568C" w:rsidRDefault="0070568C" w:rsidP="00E60A8A">
            <w:r>
              <w:t>Task</w:t>
            </w:r>
          </w:p>
        </w:tc>
        <w:tc>
          <w:tcPr>
            <w:tcW w:w="3284" w:type="dxa"/>
          </w:tcPr>
          <w:p w14:paraId="64A03BF3" w14:textId="77777777" w:rsidR="0070568C" w:rsidRDefault="0070568C" w:rsidP="00E60A8A">
            <w:r>
              <w:t>How?</w:t>
            </w:r>
          </w:p>
        </w:tc>
        <w:tc>
          <w:tcPr>
            <w:tcW w:w="2914" w:type="dxa"/>
          </w:tcPr>
          <w:p w14:paraId="7228C4F2" w14:textId="77777777" w:rsidR="0070568C" w:rsidRDefault="0070568C" w:rsidP="00E60A8A">
            <w:r>
              <w:t>Why?</w:t>
            </w:r>
          </w:p>
        </w:tc>
      </w:tr>
      <w:tr w:rsidR="0070568C" w14:paraId="47386ACE" w14:textId="77777777" w:rsidTr="00E60A8A">
        <w:tc>
          <w:tcPr>
            <w:tcW w:w="421" w:type="dxa"/>
          </w:tcPr>
          <w:p w14:paraId="42DEC768" w14:textId="77777777" w:rsidR="0070568C" w:rsidRDefault="0070568C" w:rsidP="00E60A8A"/>
        </w:tc>
        <w:tc>
          <w:tcPr>
            <w:tcW w:w="2397" w:type="dxa"/>
            <w:shd w:val="clear" w:color="auto" w:fill="D9D9D9" w:themeFill="background1" w:themeFillShade="D9"/>
          </w:tcPr>
          <w:p w14:paraId="7794BB71" w14:textId="47850D40" w:rsidR="0070568C" w:rsidRDefault="0070568C" w:rsidP="00E60A8A">
            <w:r>
              <w:t>Adding the government data</w:t>
            </w:r>
          </w:p>
        </w:tc>
        <w:tc>
          <w:tcPr>
            <w:tcW w:w="3284" w:type="dxa"/>
            <w:shd w:val="clear" w:color="auto" w:fill="D9D9D9" w:themeFill="background1" w:themeFillShade="D9"/>
          </w:tcPr>
          <w:p w14:paraId="1FE7D603" w14:textId="77777777" w:rsidR="0070568C" w:rsidRDefault="0070568C" w:rsidP="00E60A8A"/>
        </w:tc>
        <w:tc>
          <w:tcPr>
            <w:tcW w:w="2914" w:type="dxa"/>
            <w:shd w:val="clear" w:color="auto" w:fill="D9D9D9" w:themeFill="background1" w:themeFillShade="D9"/>
          </w:tcPr>
          <w:p w14:paraId="1C0A0397" w14:textId="77777777" w:rsidR="0070568C" w:rsidRDefault="0070568C" w:rsidP="00E60A8A"/>
        </w:tc>
      </w:tr>
      <w:tr w:rsidR="0070568C" w14:paraId="4963EA5A" w14:textId="77777777" w:rsidTr="00E60A8A">
        <w:tc>
          <w:tcPr>
            <w:tcW w:w="421" w:type="dxa"/>
          </w:tcPr>
          <w:p w14:paraId="5A664E74" w14:textId="77777777" w:rsidR="0070568C" w:rsidRDefault="0070568C" w:rsidP="00E60A8A">
            <w:pPr>
              <w:pStyle w:val="ListParagraph"/>
              <w:numPr>
                <w:ilvl w:val="0"/>
                <w:numId w:val="3"/>
              </w:numPr>
              <w:ind w:left="0" w:firstLine="0"/>
            </w:pPr>
          </w:p>
        </w:tc>
        <w:tc>
          <w:tcPr>
            <w:tcW w:w="2397" w:type="dxa"/>
          </w:tcPr>
          <w:p w14:paraId="21DCAE61" w14:textId="389F4C43" w:rsidR="0070568C" w:rsidRPr="0070568C" w:rsidRDefault="0070568C" w:rsidP="00E60A8A">
            <w:commentRangeStart w:id="14"/>
            <w:r>
              <w:t>Combine</w:t>
            </w:r>
            <w:commentRangeEnd w:id="14"/>
            <w:r>
              <w:rPr>
                <w:rStyle w:val="CommentReference"/>
              </w:rPr>
              <w:commentReference w:id="14"/>
            </w:r>
            <w:r>
              <w:t xml:space="preserve"> the government budget data</w:t>
            </w:r>
          </w:p>
        </w:tc>
        <w:tc>
          <w:tcPr>
            <w:tcW w:w="3284" w:type="dxa"/>
          </w:tcPr>
          <w:p w14:paraId="30A3F30A" w14:textId="70562012" w:rsidR="0070568C" w:rsidRDefault="0070568C" w:rsidP="00E60A8A">
            <w:r>
              <w:t>Pick up the following:</w:t>
            </w:r>
          </w:p>
          <w:p w14:paraId="33194B40" w14:textId="781D2AF7" w:rsidR="0070568C" w:rsidRDefault="0070568C" w:rsidP="00E60A8A">
            <w:r>
              <w:t xml:space="preserve">Folder: </w:t>
            </w:r>
            <w:r w:rsidRPr="0070568C">
              <w:t xml:space="preserve">ERP </w:t>
            </w:r>
            <w:proofErr w:type="spellStart"/>
            <w:r w:rsidRPr="0070568C">
              <w:t>FinTrack</w:t>
            </w:r>
            <w:proofErr w:type="spellEnd"/>
            <w:r w:rsidRPr="0070568C">
              <w:t xml:space="preserve"> Analysis\raw data</w:t>
            </w:r>
          </w:p>
          <w:p w14:paraId="165C6C13" w14:textId="0554EBD7" w:rsidR="0070568C" w:rsidRDefault="0070568C" w:rsidP="00E60A8A">
            <w:r>
              <w:t xml:space="preserve">File: </w:t>
            </w:r>
            <w:r w:rsidRPr="0070568C">
              <w:t>1. ERP government budgets 2017-20</w:t>
            </w:r>
          </w:p>
          <w:p w14:paraId="69CD427D" w14:textId="7D27A166" w:rsidR="0070568C" w:rsidRDefault="0070568C" w:rsidP="00E60A8A">
            <w:r>
              <w:t xml:space="preserve">Sheet: </w:t>
            </w:r>
            <w:proofErr w:type="spellStart"/>
            <w:r w:rsidRPr="0070568C">
              <w:t>GovtERPspend</w:t>
            </w:r>
            <w:proofErr w:type="spellEnd"/>
          </w:p>
          <w:p w14:paraId="4BBAA8E5" w14:textId="77777777" w:rsidR="0070568C" w:rsidRDefault="0070568C" w:rsidP="00E60A8A">
            <w:r>
              <w:lastRenderedPageBreak/>
              <w:t xml:space="preserve">Rows: 4-33 </w:t>
            </w:r>
          </w:p>
          <w:p w14:paraId="4B7C713F" w14:textId="77777777" w:rsidR="0070568C" w:rsidRDefault="0070568C" w:rsidP="00E60A8A">
            <w:r>
              <w:t>Columns: Match the column names (in row 3) to the columns in the existing analysis.</w:t>
            </w:r>
          </w:p>
          <w:p w14:paraId="2A1A8AD8" w14:textId="4EE57E81" w:rsidR="0070568C" w:rsidRDefault="0070568C" w:rsidP="00E60A8A">
            <w:r w:rsidRPr="0070568C">
              <w:rPr>
                <w:highlight w:val="yellow"/>
              </w:rPr>
              <w:t>If we need to restructure the excel sheet – let me know.</w:t>
            </w:r>
          </w:p>
        </w:tc>
        <w:tc>
          <w:tcPr>
            <w:tcW w:w="2914" w:type="dxa"/>
          </w:tcPr>
          <w:p w14:paraId="574D3E82" w14:textId="77777777" w:rsidR="0070568C" w:rsidRDefault="0070568C" w:rsidP="00E60A8A"/>
        </w:tc>
      </w:tr>
    </w:tbl>
    <w:p w14:paraId="463FAB89" w14:textId="0D22F871" w:rsidR="00B852C6" w:rsidRDefault="00B852C6" w:rsidP="00B852C6"/>
    <w:sectPr w:rsidR="00B852C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ola Ruddle" w:date="2020-09-24T14:15:00Z" w:initials="NR">
    <w:p w14:paraId="22EA9BFF" w14:textId="43340E9F" w:rsidR="009251BE" w:rsidRDefault="009251BE">
      <w:pPr>
        <w:pStyle w:val="CommentText"/>
      </w:pPr>
      <w:r>
        <w:rPr>
          <w:rStyle w:val="CommentReference"/>
        </w:rPr>
        <w:annotationRef/>
      </w:r>
      <w:r>
        <w:t xml:space="preserve">I </w:t>
      </w:r>
      <w:proofErr w:type="gramStart"/>
      <w:r>
        <w:t>don’t</w:t>
      </w:r>
      <w:proofErr w:type="gramEnd"/>
      <w:r>
        <w:t xml:space="preserve"> think this has been done yet, can you add?</w:t>
      </w:r>
    </w:p>
  </w:comment>
  <w:comment w:id="1" w:author="Andres Arau" w:date="2020-09-25T11:44:00Z" w:initials="AA">
    <w:p w14:paraId="4D733C0F" w14:textId="71857AD5" w:rsidR="00FB0247" w:rsidRPr="00FB0247" w:rsidRDefault="00FB0247">
      <w:pPr>
        <w:pStyle w:val="CommentText"/>
        <w:rPr>
          <w:lang w:val="en-150"/>
        </w:rPr>
      </w:pPr>
      <w:r>
        <w:rPr>
          <w:rStyle w:val="CommentReference"/>
        </w:rPr>
        <w:annotationRef/>
      </w:r>
      <w:r>
        <w:rPr>
          <w:lang w:val="en-150"/>
        </w:rPr>
        <w:t>done</w:t>
      </w:r>
    </w:p>
  </w:comment>
  <w:comment w:id="5" w:author="Nicola Ruddle" w:date="2020-09-24T14:26:00Z" w:initials="NR">
    <w:p w14:paraId="0B8ED518" w14:textId="58891430" w:rsidR="00320155" w:rsidRDefault="00320155">
      <w:pPr>
        <w:pStyle w:val="CommentText"/>
      </w:pPr>
      <w:r>
        <w:rPr>
          <w:rStyle w:val="CommentReference"/>
        </w:rPr>
        <w:annotationRef/>
      </w:r>
      <w:r>
        <w:t xml:space="preserve">Note this is ‘divided by’ but </w:t>
      </w:r>
      <w:proofErr w:type="gramStart"/>
      <w:r>
        <w:t>at the moment</w:t>
      </w:r>
      <w:proofErr w:type="gramEnd"/>
      <w:r>
        <w:t xml:space="preserve"> it seems to be multiplied by. Same for all of these.</w:t>
      </w:r>
    </w:p>
  </w:comment>
  <w:comment w:id="6" w:author="Andres Arau" w:date="2020-09-25T11:45:00Z" w:initials="AA">
    <w:p w14:paraId="74646901" w14:textId="112D83D2" w:rsidR="00FB0247" w:rsidRPr="00FB0247" w:rsidRDefault="00FB0247">
      <w:pPr>
        <w:pStyle w:val="CommentText"/>
        <w:rPr>
          <w:lang w:val="en-150"/>
        </w:rPr>
      </w:pPr>
      <w:r>
        <w:rPr>
          <w:rStyle w:val="CommentReference"/>
        </w:rPr>
        <w:annotationRef/>
      </w:r>
      <w:r>
        <w:rPr>
          <w:lang w:val="en-150"/>
        </w:rPr>
        <w:t>Yes, it was my mistake. It is fixed now</w:t>
      </w:r>
    </w:p>
  </w:comment>
  <w:comment w:id="7" w:author="Nicola Ruddle" w:date="2020-09-24T17:56:00Z" w:initials="NR">
    <w:p w14:paraId="081458D2" w14:textId="2FC051B3" w:rsidR="00694DF9" w:rsidRDefault="00694DF9">
      <w:pPr>
        <w:pStyle w:val="CommentText"/>
      </w:pPr>
      <w:r>
        <w:rPr>
          <w:rStyle w:val="CommentReference"/>
        </w:rPr>
        <w:annotationRef/>
      </w:r>
      <w:r>
        <w:t xml:space="preserve">See the comment below for Madi </w:t>
      </w:r>
      <w:proofErr w:type="spellStart"/>
      <w:r>
        <w:t>Okollo</w:t>
      </w:r>
      <w:proofErr w:type="spellEnd"/>
      <w:r>
        <w:t xml:space="preserve"> – it is worth checking if the same is happening for </w:t>
      </w:r>
      <w:proofErr w:type="spellStart"/>
      <w:r>
        <w:t>Arua</w:t>
      </w:r>
      <w:proofErr w:type="spellEnd"/>
      <w:r>
        <w:t xml:space="preserve"> (i.e. it allocates funds to </w:t>
      </w:r>
      <w:proofErr w:type="spellStart"/>
      <w:r>
        <w:t>Arua</w:t>
      </w:r>
      <w:proofErr w:type="spellEnd"/>
      <w:r>
        <w:t xml:space="preserve"> when Madi </w:t>
      </w:r>
      <w:proofErr w:type="spellStart"/>
      <w:r>
        <w:t>Okollo</w:t>
      </w:r>
      <w:proofErr w:type="spellEnd"/>
      <w:r>
        <w:t xml:space="preserve"> was selected)</w:t>
      </w:r>
    </w:p>
  </w:comment>
  <w:comment w:id="8" w:author="Andres Arau" w:date="2020-09-25T12:06:00Z" w:initials="AA">
    <w:p w14:paraId="6BAB902B" w14:textId="13F2E9D0" w:rsidR="00677361" w:rsidRPr="00677361" w:rsidRDefault="00677361">
      <w:pPr>
        <w:pStyle w:val="CommentText"/>
        <w:rPr>
          <w:lang w:val="en-150"/>
        </w:rPr>
      </w:pPr>
      <w:r>
        <w:rPr>
          <w:rStyle w:val="CommentReference"/>
        </w:rPr>
        <w:annotationRef/>
      </w:r>
      <w:r>
        <w:rPr>
          <w:lang w:val="en-150"/>
        </w:rPr>
        <w:t>Fixed, you were right about the code wrongly picking the names from the parenthesis</w:t>
      </w:r>
    </w:p>
  </w:comment>
  <w:comment w:id="9" w:author="Nicola Ruddle" w:date="2020-09-24T14:31:00Z" w:initials="NR">
    <w:p w14:paraId="1DD8660F" w14:textId="4C0DCFBC" w:rsidR="00320155" w:rsidRDefault="00320155">
      <w:pPr>
        <w:pStyle w:val="CommentText"/>
      </w:pPr>
      <w:r>
        <w:rPr>
          <w:rStyle w:val="CommentReference"/>
        </w:rPr>
        <w:annotationRef/>
      </w:r>
      <w:r>
        <w:t xml:space="preserve">It looks like this one is also allocating funds to Madi </w:t>
      </w:r>
      <w:proofErr w:type="spellStart"/>
      <w:r>
        <w:t>Okollo</w:t>
      </w:r>
      <w:proofErr w:type="spellEnd"/>
      <w:r>
        <w:t xml:space="preserve"> when </w:t>
      </w:r>
      <w:proofErr w:type="spellStart"/>
      <w:r>
        <w:t>Arua</w:t>
      </w:r>
      <w:proofErr w:type="spellEnd"/>
      <w:r>
        <w:t xml:space="preserve"> has been selected. The name for </w:t>
      </w:r>
      <w:proofErr w:type="spellStart"/>
      <w:r>
        <w:t>Arua</w:t>
      </w:r>
      <w:proofErr w:type="spellEnd"/>
      <w:r>
        <w:t xml:space="preserve"> was ‘</w:t>
      </w:r>
      <w:proofErr w:type="spellStart"/>
      <w:r>
        <w:t>Arua</w:t>
      </w:r>
      <w:proofErr w:type="spellEnd"/>
      <w:r>
        <w:t xml:space="preserve"> (excluding Madi </w:t>
      </w:r>
      <w:proofErr w:type="spellStart"/>
      <w:r>
        <w:t>Okollo</w:t>
      </w:r>
      <w:proofErr w:type="spellEnd"/>
      <w:r>
        <w:t xml:space="preserve">)’ so is it possible the search is picking up the </w:t>
      </w:r>
      <w:proofErr w:type="spellStart"/>
      <w:r>
        <w:t>Arua</w:t>
      </w:r>
      <w:proofErr w:type="spellEnd"/>
      <w:r>
        <w:t xml:space="preserve"> option by mistake?</w:t>
      </w:r>
    </w:p>
  </w:comment>
  <w:comment w:id="10" w:author="Andres Arau" w:date="2020-09-25T12:07:00Z" w:initials="AA">
    <w:p w14:paraId="69008B74" w14:textId="263A01A3" w:rsidR="00677361" w:rsidRPr="00677361" w:rsidRDefault="00677361">
      <w:pPr>
        <w:pStyle w:val="CommentText"/>
        <w:rPr>
          <w:lang w:val="en-150"/>
        </w:rPr>
      </w:pPr>
      <w:r>
        <w:rPr>
          <w:rStyle w:val="CommentReference"/>
        </w:rPr>
        <w:annotationRef/>
      </w:r>
      <w:r>
        <w:rPr>
          <w:lang w:val="en-150"/>
        </w:rPr>
        <w:t>done</w:t>
      </w:r>
    </w:p>
  </w:comment>
  <w:comment w:id="11" w:author="Nicola Ruddle" w:date="2020-09-24T17:47:00Z" w:initials="NR">
    <w:p w14:paraId="2266CCC3" w14:textId="70F250E7" w:rsidR="0070568C" w:rsidRDefault="0070568C">
      <w:pPr>
        <w:pStyle w:val="CommentText"/>
      </w:pPr>
      <w:r>
        <w:rPr>
          <w:rStyle w:val="CommentReference"/>
        </w:rPr>
        <w:annotationRef/>
      </w:r>
      <w:r>
        <w:t>New</w:t>
      </w:r>
    </w:p>
  </w:comment>
  <w:comment w:id="12" w:author="Andres Arau" w:date="2020-09-25T12:42:00Z" w:initials="AA">
    <w:p w14:paraId="52D4BBB3" w14:textId="1ADFE3A5" w:rsidR="002D78E2" w:rsidRPr="002D78E2" w:rsidRDefault="002D78E2">
      <w:pPr>
        <w:pStyle w:val="CommentText"/>
        <w:rPr>
          <w:lang w:val="en-150"/>
        </w:rPr>
      </w:pPr>
      <w:r>
        <w:rPr>
          <w:rStyle w:val="CommentReference"/>
        </w:rPr>
        <w:annotationRef/>
      </w:r>
      <w:r>
        <w:rPr>
          <w:lang w:val="en-150"/>
        </w:rPr>
        <w:t>done</w:t>
      </w:r>
    </w:p>
  </w:comment>
  <w:comment w:id="13" w:author="Nicola Ruddle" w:date="2020-09-24T17:47:00Z" w:initials="NR">
    <w:p w14:paraId="1B16AD14" w14:textId="30FF5617" w:rsidR="0070568C" w:rsidRDefault="0070568C">
      <w:pPr>
        <w:pStyle w:val="CommentText"/>
      </w:pPr>
      <w:r>
        <w:rPr>
          <w:rStyle w:val="CommentReference"/>
        </w:rPr>
        <w:annotationRef/>
      </w:r>
      <w:proofErr w:type="spellStart"/>
      <w:r>
        <w:t>NEw</w:t>
      </w:r>
      <w:proofErr w:type="spellEnd"/>
    </w:p>
  </w:comment>
  <w:comment w:id="14" w:author="Nicola Ruddle" w:date="2020-09-24T17:53:00Z" w:initials="NR">
    <w:p w14:paraId="25E83AEC" w14:textId="34CB5139" w:rsidR="0070568C" w:rsidRDefault="0070568C">
      <w:pPr>
        <w:pStyle w:val="CommentText"/>
      </w:pPr>
      <w:r>
        <w:rPr>
          <w:rStyle w:val="CommentReference"/>
        </w:rPr>
        <w:annotationRef/>
      </w:r>
      <w:r>
        <w:t>New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EA9BFF" w15:done="0"/>
  <w15:commentEx w15:paraId="4D733C0F" w15:paraIdParent="22EA9BFF" w15:done="0"/>
  <w15:commentEx w15:paraId="0B8ED518" w15:done="0"/>
  <w15:commentEx w15:paraId="74646901" w15:paraIdParent="0B8ED518" w15:done="0"/>
  <w15:commentEx w15:paraId="081458D2" w15:done="0"/>
  <w15:commentEx w15:paraId="6BAB902B" w15:paraIdParent="081458D2" w15:done="0"/>
  <w15:commentEx w15:paraId="1DD8660F" w15:done="0"/>
  <w15:commentEx w15:paraId="69008B74" w15:paraIdParent="1DD8660F" w15:done="0"/>
  <w15:commentEx w15:paraId="2266CCC3" w15:done="0"/>
  <w15:commentEx w15:paraId="52D4BBB3" w15:paraIdParent="2266CCC3" w15:done="0"/>
  <w15:commentEx w15:paraId="1B16AD14" w15:done="0"/>
  <w15:commentEx w15:paraId="25E83A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56AB" w16cex:dateUtc="2020-09-25T09:44:00Z"/>
  <w16cex:commentExtensible w16cex:durableId="231856DE" w16cex:dateUtc="2020-09-25T09:45:00Z"/>
  <w16cex:commentExtensible w16cex:durableId="23185BBF" w16cex:dateUtc="2020-09-25T10:06:00Z"/>
  <w16cex:commentExtensible w16cex:durableId="23185BE9" w16cex:dateUtc="2020-09-25T10:07:00Z"/>
  <w16cex:commentExtensible w16cex:durableId="23186449" w16cex:dateUtc="2020-09-25T1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EA9BFF" w16cid:durableId="2317289E"/>
  <w16cid:commentId w16cid:paraId="4D733C0F" w16cid:durableId="231856AB"/>
  <w16cid:commentId w16cid:paraId="0B8ED518" w16cid:durableId="23172B20"/>
  <w16cid:commentId w16cid:paraId="74646901" w16cid:durableId="231856DE"/>
  <w16cid:commentId w16cid:paraId="081458D2" w16cid:durableId="23175C33"/>
  <w16cid:commentId w16cid:paraId="6BAB902B" w16cid:durableId="23185BBF"/>
  <w16cid:commentId w16cid:paraId="1DD8660F" w16cid:durableId="23172C45"/>
  <w16cid:commentId w16cid:paraId="69008B74" w16cid:durableId="23185BE9"/>
  <w16cid:commentId w16cid:paraId="2266CCC3" w16cid:durableId="23175A38"/>
  <w16cid:commentId w16cid:paraId="52D4BBB3" w16cid:durableId="23186449"/>
  <w16cid:commentId w16cid:paraId="1B16AD14" w16cid:durableId="23175A3B"/>
  <w16cid:commentId w16cid:paraId="25E83AEC" w16cid:durableId="23175B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F47F3"/>
    <w:multiLevelType w:val="hybridMultilevel"/>
    <w:tmpl w:val="BF4655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90790F"/>
    <w:multiLevelType w:val="hybridMultilevel"/>
    <w:tmpl w:val="B560DB9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9E458D"/>
    <w:multiLevelType w:val="hybridMultilevel"/>
    <w:tmpl w:val="C83AFF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4067F5"/>
    <w:multiLevelType w:val="hybridMultilevel"/>
    <w:tmpl w:val="D84EB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ola Ruddle">
    <w15:presenceInfo w15:providerId="AD" w15:userId="S::NRuddle@opml.co.uk::0d1f0119-6c5a-4b90-89db-024faa3efc09"/>
  </w15:person>
  <w15:person w15:author="Andres Arau">
    <w15:presenceInfo w15:providerId="Windows Live" w15:userId="4f9f84ab6cc545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20"/>
    <w:rsid w:val="000474D5"/>
    <w:rsid w:val="00070D27"/>
    <w:rsid w:val="000B1057"/>
    <w:rsid w:val="000F16A2"/>
    <w:rsid w:val="001335AD"/>
    <w:rsid w:val="00270A90"/>
    <w:rsid w:val="002773A9"/>
    <w:rsid w:val="00277AE9"/>
    <w:rsid w:val="002B6DEC"/>
    <w:rsid w:val="002C61D6"/>
    <w:rsid w:val="002D78E2"/>
    <w:rsid w:val="00320155"/>
    <w:rsid w:val="00321A9E"/>
    <w:rsid w:val="0034631C"/>
    <w:rsid w:val="003A7F6C"/>
    <w:rsid w:val="003B02A1"/>
    <w:rsid w:val="003B4AD3"/>
    <w:rsid w:val="003D440D"/>
    <w:rsid w:val="003E12E1"/>
    <w:rsid w:val="004369F9"/>
    <w:rsid w:val="004654FF"/>
    <w:rsid w:val="00470994"/>
    <w:rsid w:val="00471A83"/>
    <w:rsid w:val="004B6A92"/>
    <w:rsid w:val="004C443D"/>
    <w:rsid w:val="004D7EC8"/>
    <w:rsid w:val="004F0A44"/>
    <w:rsid w:val="004F7818"/>
    <w:rsid w:val="00554E6A"/>
    <w:rsid w:val="00562ADA"/>
    <w:rsid w:val="005631AE"/>
    <w:rsid w:val="00567BBC"/>
    <w:rsid w:val="005743E8"/>
    <w:rsid w:val="005A7B5F"/>
    <w:rsid w:val="005F08FF"/>
    <w:rsid w:val="00601E7F"/>
    <w:rsid w:val="0062564F"/>
    <w:rsid w:val="00644B68"/>
    <w:rsid w:val="006500AF"/>
    <w:rsid w:val="00677361"/>
    <w:rsid w:val="006927AA"/>
    <w:rsid w:val="00694DF9"/>
    <w:rsid w:val="006C2E40"/>
    <w:rsid w:val="0070568C"/>
    <w:rsid w:val="00724DCC"/>
    <w:rsid w:val="0077465A"/>
    <w:rsid w:val="007D23EE"/>
    <w:rsid w:val="00814BA8"/>
    <w:rsid w:val="008256DF"/>
    <w:rsid w:val="00867819"/>
    <w:rsid w:val="008862E8"/>
    <w:rsid w:val="009251BE"/>
    <w:rsid w:val="009256AC"/>
    <w:rsid w:val="009A090F"/>
    <w:rsid w:val="00A15B4D"/>
    <w:rsid w:val="00A348D1"/>
    <w:rsid w:val="00A41402"/>
    <w:rsid w:val="00A42680"/>
    <w:rsid w:val="00A54280"/>
    <w:rsid w:val="00A61232"/>
    <w:rsid w:val="00AB6629"/>
    <w:rsid w:val="00AF610D"/>
    <w:rsid w:val="00B4199B"/>
    <w:rsid w:val="00B852C6"/>
    <w:rsid w:val="00BB3485"/>
    <w:rsid w:val="00BF2522"/>
    <w:rsid w:val="00C37A52"/>
    <w:rsid w:val="00C45420"/>
    <w:rsid w:val="00C670E4"/>
    <w:rsid w:val="00C74CC5"/>
    <w:rsid w:val="00C77FCB"/>
    <w:rsid w:val="00CD5643"/>
    <w:rsid w:val="00CE4A77"/>
    <w:rsid w:val="00CE4E02"/>
    <w:rsid w:val="00D22883"/>
    <w:rsid w:val="00D50D01"/>
    <w:rsid w:val="00D76C05"/>
    <w:rsid w:val="00D85C4C"/>
    <w:rsid w:val="00DD654F"/>
    <w:rsid w:val="00DE1C6E"/>
    <w:rsid w:val="00DE3ACF"/>
    <w:rsid w:val="00DF7EBE"/>
    <w:rsid w:val="00E03BC1"/>
    <w:rsid w:val="00E04CE8"/>
    <w:rsid w:val="00E44CFD"/>
    <w:rsid w:val="00F03DA2"/>
    <w:rsid w:val="00F744A5"/>
    <w:rsid w:val="00FB0247"/>
    <w:rsid w:val="00FB6FC9"/>
    <w:rsid w:val="00FE6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1315"/>
  <w15:chartTrackingRefBased/>
  <w15:docId w15:val="{A8D2371C-3DE8-4795-A7A8-C4C0276D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612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45420"/>
    <w:rPr>
      <w:color w:val="0000FF"/>
      <w:u w:val="single"/>
    </w:rPr>
  </w:style>
  <w:style w:type="character" w:customStyle="1" w:styleId="size">
    <w:name w:val="size"/>
    <w:basedOn w:val="DefaultParagraphFont"/>
    <w:rsid w:val="00DD654F"/>
  </w:style>
  <w:style w:type="paragraph" w:styleId="ListParagraph">
    <w:name w:val="List Paragraph"/>
    <w:basedOn w:val="Normal"/>
    <w:uiPriority w:val="34"/>
    <w:qFormat/>
    <w:rsid w:val="004B6A92"/>
    <w:pPr>
      <w:ind w:left="720"/>
      <w:contextualSpacing/>
    </w:pPr>
  </w:style>
  <w:style w:type="paragraph" w:styleId="BalloonText">
    <w:name w:val="Balloon Text"/>
    <w:basedOn w:val="Normal"/>
    <w:link w:val="BalloonTextChar"/>
    <w:uiPriority w:val="99"/>
    <w:semiHidden/>
    <w:unhideWhenUsed/>
    <w:rsid w:val="00A426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680"/>
    <w:rPr>
      <w:rFonts w:ascii="Segoe UI" w:hAnsi="Segoe UI" w:cs="Segoe UI"/>
      <w:sz w:val="18"/>
      <w:szCs w:val="18"/>
    </w:rPr>
  </w:style>
  <w:style w:type="character" w:styleId="CommentReference">
    <w:name w:val="annotation reference"/>
    <w:basedOn w:val="DefaultParagraphFont"/>
    <w:uiPriority w:val="99"/>
    <w:semiHidden/>
    <w:unhideWhenUsed/>
    <w:rsid w:val="00562ADA"/>
    <w:rPr>
      <w:sz w:val="16"/>
      <w:szCs w:val="16"/>
    </w:rPr>
  </w:style>
  <w:style w:type="paragraph" w:styleId="CommentText">
    <w:name w:val="annotation text"/>
    <w:basedOn w:val="Normal"/>
    <w:link w:val="CommentTextChar"/>
    <w:uiPriority w:val="99"/>
    <w:semiHidden/>
    <w:unhideWhenUsed/>
    <w:rsid w:val="00562ADA"/>
    <w:pPr>
      <w:spacing w:line="240" w:lineRule="auto"/>
    </w:pPr>
    <w:rPr>
      <w:sz w:val="20"/>
      <w:szCs w:val="20"/>
    </w:rPr>
  </w:style>
  <w:style w:type="character" w:customStyle="1" w:styleId="CommentTextChar">
    <w:name w:val="Comment Text Char"/>
    <w:basedOn w:val="DefaultParagraphFont"/>
    <w:link w:val="CommentText"/>
    <w:uiPriority w:val="99"/>
    <w:semiHidden/>
    <w:rsid w:val="00562ADA"/>
    <w:rPr>
      <w:sz w:val="20"/>
      <w:szCs w:val="20"/>
    </w:rPr>
  </w:style>
  <w:style w:type="paragraph" w:styleId="CommentSubject">
    <w:name w:val="annotation subject"/>
    <w:basedOn w:val="CommentText"/>
    <w:next w:val="CommentText"/>
    <w:link w:val="CommentSubjectChar"/>
    <w:uiPriority w:val="99"/>
    <w:semiHidden/>
    <w:unhideWhenUsed/>
    <w:rsid w:val="00562ADA"/>
    <w:rPr>
      <w:b/>
      <w:bCs/>
    </w:rPr>
  </w:style>
  <w:style w:type="character" w:customStyle="1" w:styleId="CommentSubjectChar">
    <w:name w:val="Comment Subject Char"/>
    <w:basedOn w:val="CommentTextChar"/>
    <w:link w:val="CommentSubject"/>
    <w:uiPriority w:val="99"/>
    <w:semiHidden/>
    <w:rsid w:val="00562ADA"/>
    <w:rPr>
      <w:b/>
      <w:bCs/>
      <w:sz w:val="20"/>
      <w:szCs w:val="20"/>
    </w:rPr>
  </w:style>
  <w:style w:type="character" w:customStyle="1" w:styleId="Heading2Char">
    <w:name w:val="Heading 2 Char"/>
    <w:basedOn w:val="DefaultParagraphFont"/>
    <w:link w:val="Heading2"/>
    <w:uiPriority w:val="9"/>
    <w:rsid w:val="00A612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678683">
      <w:bodyDiv w:val="1"/>
      <w:marLeft w:val="0"/>
      <w:marRight w:val="0"/>
      <w:marTop w:val="0"/>
      <w:marBottom w:val="0"/>
      <w:divBdr>
        <w:top w:val="none" w:sz="0" w:space="0" w:color="auto"/>
        <w:left w:val="none" w:sz="0" w:space="0" w:color="auto"/>
        <w:bottom w:val="none" w:sz="0" w:space="0" w:color="auto"/>
        <w:right w:val="none" w:sz="0" w:space="0" w:color="auto"/>
      </w:divBdr>
      <w:divsChild>
        <w:div w:id="890846705">
          <w:marLeft w:val="0"/>
          <w:marRight w:val="0"/>
          <w:marTop w:val="0"/>
          <w:marBottom w:val="300"/>
          <w:divBdr>
            <w:top w:val="none" w:sz="0" w:space="0" w:color="auto"/>
            <w:left w:val="none" w:sz="0" w:space="0" w:color="auto"/>
            <w:bottom w:val="none" w:sz="0" w:space="0" w:color="auto"/>
            <w:right w:val="none" w:sz="0" w:space="0" w:color="auto"/>
          </w:divBdr>
          <w:divsChild>
            <w:div w:id="2038043420">
              <w:marLeft w:val="0"/>
              <w:marRight w:val="0"/>
              <w:marTop w:val="0"/>
              <w:marBottom w:val="0"/>
              <w:divBdr>
                <w:top w:val="none" w:sz="0" w:space="0" w:color="auto"/>
                <w:left w:val="none" w:sz="0" w:space="0" w:color="auto"/>
                <w:bottom w:val="none" w:sz="0" w:space="0" w:color="auto"/>
                <w:right w:val="none" w:sz="0" w:space="0" w:color="auto"/>
              </w:divBdr>
              <w:divsChild>
                <w:div w:id="789513289">
                  <w:marLeft w:val="0"/>
                  <w:marRight w:val="0"/>
                  <w:marTop w:val="0"/>
                  <w:marBottom w:val="0"/>
                  <w:divBdr>
                    <w:top w:val="none" w:sz="0" w:space="0" w:color="auto"/>
                    <w:left w:val="none" w:sz="0" w:space="0" w:color="auto"/>
                    <w:bottom w:val="none" w:sz="0" w:space="0" w:color="auto"/>
                    <w:right w:val="none" w:sz="0" w:space="0" w:color="auto"/>
                  </w:divBdr>
                  <w:divsChild>
                    <w:div w:id="1772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087719">
      <w:bodyDiv w:val="1"/>
      <w:marLeft w:val="0"/>
      <w:marRight w:val="0"/>
      <w:marTop w:val="0"/>
      <w:marBottom w:val="0"/>
      <w:divBdr>
        <w:top w:val="none" w:sz="0" w:space="0" w:color="auto"/>
        <w:left w:val="none" w:sz="0" w:space="0" w:color="auto"/>
        <w:bottom w:val="none" w:sz="0" w:space="0" w:color="auto"/>
        <w:right w:val="none" w:sz="0" w:space="0" w:color="auto"/>
      </w:divBdr>
    </w:div>
    <w:div w:id="1629896515">
      <w:bodyDiv w:val="1"/>
      <w:marLeft w:val="0"/>
      <w:marRight w:val="0"/>
      <w:marTop w:val="0"/>
      <w:marBottom w:val="0"/>
      <w:divBdr>
        <w:top w:val="none" w:sz="0" w:space="0" w:color="auto"/>
        <w:left w:val="none" w:sz="0" w:space="0" w:color="auto"/>
        <w:bottom w:val="none" w:sz="0" w:space="0" w:color="auto"/>
        <w:right w:val="none" w:sz="0" w:space="0" w:color="auto"/>
      </w:divBdr>
    </w:div>
    <w:div w:id="20356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scal.treasury.gov/reports-statements/treasury-reporting-rates-exchange/historical.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A8E9A-94A6-4F60-BDA1-23E6605D0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Ruddle</dc:creator>
  <cp:keywords/>
  <dc:description/>
  <cp:lastModifiedBy>Andres Arau</cp:lastModifiedBy>
  <cp:revision>3</cp:revision>
  <dcterms:created xsi:type="dcterms:W3CDTF">2020-09-25T07:42:00Z</dcterms:created>
  <dcterms:modified xsi:type="dcterms:W3CDTF">2020-09-25T10:44:00Z</dcterms:modified>
</cp:coreProperties>
</file>