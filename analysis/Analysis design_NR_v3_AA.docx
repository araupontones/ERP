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42B1E8E5" w:rsidR="00C45420" w:rsidRPr="00FB6FC9" w:rsidRDefault="00C45420" w:rsidP="00FB6FC9">
            <w:pPr>
              <w:pStyle w:val="ListParagraph"/>
              <w:numPr>
                <w:ilvl w:val="0"/>
                <w:numId w:val="4"/>
              </w:numPr>
              <w:rPr>
                <w:b/>
                <w:bCs/>
              </w:rPr>
            </w:pPr>
            <w:r w:rsidRPr="00FB6FC9">
              <w:rPr>
                <w:b/>
                <w:bCs/>
              </w:rPr>
              <w:t xml:space="preserve">1 USD 2019 = </w:t>
            </w:r>
          </w:p>
        </w:tc>
      </w:tr>
      <w:tr w:rsidR="00C45420" w14:paraId="6B4FE8F8" w14:textId="77777777" w:rsidTr="00C45420">
        <w:tc>
          <w:tcPr>
            <w:tcW w:w="4508" w:type="dxa"/>
          </w:tcPr>
          <w:p w14:paraId="7B78C9B1" w14:textId="488BA93F" w:rsidR="00C45420" w:rsidRDefault="00C45420">
            <w:r>
              <w:t>GBP</w:t>
            </w:r>
          </w:p>
        </w:tc>
        <w:tc>
          <w:tcPr>
            <w:tcW w:w="4508" w:type="dxa"/>
          </w:tcPr>
          <w:p w14:paraId="63DE898E" w14:textId="5C36B1F3" w:rsidR="00C45420" w:rsidRDefault="00C45420">
            <w:r w:rsidRPr="00C45420">
              <w:rPr>
                <w:rFonts w:ascii="Source Sans Pro" w:hAnsi="Source Sans Pro"/>
                <w:color w:val="000000"/>
                <w:shd w:val="clear" w:color="auto" w:fill="FFFFFF"/>
              </w:rPr>
              <w:t>0.7580</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25E5F875" w:rsidR="00C45420" w:rsidRDefault="00C45420">
            <w:r>
              <w:rPr>
                <w:rFonts w:ascii="Source Sans Pro" w:hAnsi="Source Sans Pro"/>
                <w:color w:val="000000"/>
                <w:shd w:val="clear" w:color="auto" w:fill="FFFFFF"/>
              </w:rPr>
              <w:t>0.890</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086E4A05" w:rsidR="00C45420" w:rsidRDefault="00C45420">
            <w:r w:rsidRPr="00C45420">
              <w:t>3660</w:t>
            </w:r>
          </w:p>
        </w:tc>
      </w:tr>
      <w:tr w:rsidR="00C45420" w14:paraId="43F3D409" w14:textId="77777777" w:rsidTr="00C45420">
        <w:tc>
          <w:tcPr>
            <w:tcW w:w="4508" w:type="dxa"/>
          </w:tcPr>
          <w:p w14:paraId="79D265F8" w14:textId="1415737E" w:rsidR="00C45420" w:rsidRDefault="00FB6FC9">
            <w:ins w:id="0" w:author="Nicola Ruddle" w:date="2020-09-14T14:41:00Z">
              <w:r>
                <w:t>USD</w:t>
              </w:r>
            </w:ins>
          </w:p>
        </w:tc>
        <w:tc>
          <w:tcPr>
            <w:tcW w:w="4508" w:type="dxa"/>
          </w:tcPr>
          <w:p w14:paraId="179ED8E7" w14:textId="15FC5FD9" w:rsidR="00C45420" w:rsidRDefault="00FB6FC9">
            <w:ins w:id="1" w:author="Nicola Ruddle" w:date="2020-09-14T14:41:00Z">
              <w:r>
                <w:t>1</w:t>
              </w:r>
            </w:ins>
          </w:p>
        </w:tc>
      </w:tr>
    </w:tbl>
    <w:p w14:paraId="7DF92953" w14:textId="43019AD0" w:rsidR="00C45420" w:rsidRDefault="00C45420">
      <w:r>
        <w:t xml:space="preserve">Source: US Treasury, </w:t>
      </w:r>
      <w:hyperlink r:id="rId6" w:history="1">
        <w:r>
          <w:rPr>
            <w:rStyle w:val="Hyperlink"/>
          </w:rPr>
          <w:t>https://www.fiscal.treasury.gov/reports-statements/treasury-reporting-rates-exchange/historical.html</w:t>
        </w:r>
      </w:hyperlink>
      <w:r>
        <w:t xml:space="preserve"> December 2019</w:t>
      </w:r>
    </w:p>
    <w:p w14:paraId="0E4C7AD7" w14:textId="160C611E" w:rsidR="00A42680" w:rsidRDefault="00A42680">
      <w:pPr>
        <w:rPr>
          <w:b/>
          <w:bCs/>
        </w:rPr>
      </w:pPr>
      <w:r>
        <w:rPr>
          <w:b/>
          <w:bCs/>
        </w:rPr>
        <w:t>Table 0. Data cleaning</w:t>
      </w:r>
    </w:p>
    <w:tbl>
      <w:tblPr>
        <w:tblStyle w:val="TableGrid"/>
        <w:tblW w:w="0" w:type="auto"/>
        <w:tblLayout w:type="fixed"/>
        <w:tblLook w:val="04A0" w:firstRow="1" w:lastRow="0" w:firstColumn="1" w:lastColumn="0" w:noHBand="0" w:noVBand="1"/>
      </w:tblPr>
      <w:tblGrid>
        <w:gridCol w:w="421"/>
        <w:gridCol w:w="2397"/>
        <w:gridCol w:w="3284"/>
        <w:gridCol w:w="2914"/>
      </w:tblGrid>
      <w:tr w:rsidR="00A42680" w14:paraId="05BC0AA5" w14:textId="77777777" w:rsidTr="00B82941">
        <w:tc>
          <w:tcPr>
            <w:tcW w:w="421" w:type="dxa"/>
          </w:tcPr>
          <w:p w14:paraId="7F5CF091" w14:textId="77777777" w:rsidR="00A42680" w:rsidRDefault="00A42680" w:rsidP="00B82941">
            <w:r>
              <w:t>#</w:t>
            </w:r>
          </w:p>
        </w:tc>
        <w:tc>
          <w:tcPr>
            <w:tcW w:w="2397" w:type="dxa"/>
          </w:tcPr>
          <w:p w14:paraId="2B85F6F1" w14:textId="77777777" w:rsidR="00A42680" w:rsidRDefault="00A42680" w:rsidP="00B82941">
            <w:r>
              <w:t>Variable/indicator</w:t>
            </w:r>
          </w:p>
        </w:tc>
        <w:tc>
          <w:tcPr>
            <w:tcW w:w="3284" w:type="dxa"/>
          </w:tcPr>
          <w:p w14:paraId="4D5F5697" w14:textId="77777777" w:rsidR="00A42680" w:rsidRDefault="00A42680" w:rsidP="00B82941">
            <w:r>
              <w:t>How?</w:t>
            </w:r>
          </w:p>
        </w:tc>
        <w:tc>
          <w:tcPr>
            <w:tcW w:w="2914" w:type="dxa"/>
          </w:tcPr>
          <w:p w14:paraId="5D89ACEE" w14:textId="77777777" w:rsidR="00A42680" w:rsidRDefault="00A42680" w:rsidP="00B82941">
            <w:r>
              <w:t>Why?</w:t>
            </w:r>
          </w:p>
        </w:tc>
      </w:tr>
      <w:tr w:rsidR="00A42680" w14:paraId="58A11506" w14:textId="77777777" w:rsidTr="00B82941">
        <w:tc>
          <w:tcPr>
            <w:tcW w:w="421" w:type="dxa"/>
          </w:tcPr>
          <w:p w14:paraId="19F109CD" w14:textId="77777777" w:rsidR="00A42680" w:rsidRDefault="00A42680" w:rsidP="003B02A1">
            <w:pPr>
              <w:pStyle w:val="ListParagraph"/>
              <w:numPr>
                <w:ilvl w:val="0"/>
                <w:numId w:val="1"/>
              </w:numPr>
              <w:ind w:left="113" w:firstLine="0"/>
            </w:pPr>
          </w:p>
        </w:tc>
        <w:tc>
          <w:tcPr>
            <w:tcW w:w="2397" w:type="dxa"/>
          </w:tcPr>
          <w:p w14:paraId="4F11B73E" w14:textId="29EA3EFA" w:rsidR="00A42680" w:rsidRPr="000F16A2" w:rsidRDefault="00F03DA2" w:rsidP="00B82941">
            <w:pPr>
              <w:rPr>
                <w:highlight w:val="green"/>
              </w:rPr>
            </w:pPr>
            <w:proofErr w:type="spellStart"/>
            <w:r w:rsidRPr="000F16A2">
              <w:rPr>
                <w:highlight w:val="green"/>
              </w:rPr>
              <w:t>Sum_outcomes_raw</w:t>
            </w:r>
            <w:proofErr w:type="spellEnd"/>
          </w:p>
        </w:tc>
        <w:tc>
          <w:tcPr>
            <w:tcW w:w="3284" w:type="dxa"/>
          </w:tcPr>
          <w:p w14:paraId="4837B6FD" w14:textId="77777777" w:rsidR="00A42680" w:rsidRDefault="00F03DA2" w:rsidP="00B82941">
            <w:r>
              <w:t xml:space="preserve">Sum the proportions in </w:t>
            </w:r>
          </w:p>
          <w:p w14:paraId="2596ADBE" w14:textId="68E47F55" w:rsidR="00F03DA2" w:rsidRPr="00F03DA2" w:rsidRDefault="00F03DA2" w:rsidP="00B82941">
            <w:pPr>
              <w:rPr>
                <w:color w:val="4472C4" w:themeColor="accent1"/>
              </w:rPr>
            </w:pPr>
            <w:proofErr w:type="spellStart"/>
            <w:r w:rsidRPr="00F03DA2">
              <w:rPr>
                <w:color w:val="4472C4" w:themeColor="accent1"/>
              </w:rPr>
              <w:t>Outcome_learningOpportunities</w:t>
            </w:r>
            <w:proofErr w:type="spellEnd"/>
          </w:p>
          <w:p w14:paraId="6E46FBC2" w14:textId="77777777" w:rsidR="00F03DA2" w:rsidRPr="00F03DA2" w:rsidRDefault="00F03DA2" w:rsidP="00B82941">
            <w:pPr>
              <w:rPr>
                <w:color w:val="4472C4" w:themeColor="accent1"/>
              </w:rPr>
            </w:pPr>
            <w:proofErr w:type="spellStart"/>
            <w:r w:rsidRPr="00F03DA2">
              <w:rPr>
                <w:color w:val="4472C4" w:themeColor="accent1"/>
              </w:rPr>
              <w:t>Outcome_QltyEducation</w:t>
            </w:r>
            <w:proofErr w:type="spellEnd"/>
            <w:r w:rsidRPr="00F03DA2">
              <w:rPr>
                <w:color w:val="4472C4" w:themeColor="accent1"/>
              </w:rPr>
              <w:tab/>
            </w:r>
          </w:p>
          <w:p w14:paraId="77FABAFD" w14:textId="77777777" w:rsidR="00F03DA2" w:rsidRPr="00F03DA2" w:rsidRDefault="00F03DA2" w:rsidP="00B82941">
            <w:pPr>
              <w:rPr>
                <w:color w:val="4472C4" w:themeColor="accent1"/>
              </w:rPr>
            </w:pPr>
            <w:proofErr w:type="spellStart"/>
            <w:r w:rsidRPr="00F03DA2">
              <w:rPr>
                <w:color w:val="4472C4" w:themeColor="accent1"/>
              </w:rPr>
              <w:t>Outcome_Systems</w:t>
            </w:r>
            <w:proofErr w:type="spellEnd"/>
            <w:r w:rsidRPr="00F03DA2">
              <w:rPr>
                <w:color w:val="4472C4" w:themeColor="accent1"/>
              </w:rPr>
              <w:tab/>
            </w:r>
          </w:p>
          <w:p w14:paraId="6DC3A17B" w14:textId="34353338" w:rsidR="00F03DA2" w:rsidRDefault="00F03DA2" w:rsidP="00B82941">
            <w:proofErr w:type="spellStart"/>
            <w:r w:rsidRPr="00F03DA2">
              <w:rPr>
                <w:color w:val="4472C4" w:themeColor="accent1"/>
              </w:rPr>
              <w:t>Outcome_other</w:t>
            </w:r>
            <w:proofErr w:type="spellEnd"/>
          </w:p>
        </w:tc>
        <w:tc>
          <w:tcPr>
            <w:tcW w:w="2914" w:type="dxa"/>
          </w:tcPr>
          <w:p w14:paraId="0516D975" w14:textId="37C585C6" w:rsidR="00A42680" w:rsidRDefault="00A42680" w:rsidP="00B82941"/>
        </w:tc>
      </w:tr>
      <w:tr w:rsidR="00F03DA2" w14:paraId="26044AE0" w14:textId="77777777" w:rsidTr="00B82941">
        <w:tc>
          <w:tcPr>
            <w:tcW w:w="421" w:type="dxa"/>
          </w:tcPr>
          <w:p w14:paraId="332D1391" w14:textId="77777777" w:rsidR="00F03DA2" w:rsidRDefault="00F03DA2" w:rsidP="003B02A1">
            <w:pPr>
              <w:pStyle w:val="ListParagraph"/>
              <w:numPr>
                <w:ilvl w:val="0"/>
                <w:numId w:val="1"/>
              </w:numPr>
              <w:ind w:left="113" w:firstLine="0"/>
            </w:pPr>
          </w:p>
        </w:tc>
        <w:tc>
          <w:tcPr>
            <w:tcW w:w="2397" w:type="dxa"/>
          </w:tcPr>
          <w:p w14:paraId="63548388" w14:textId="5D0D4208" w:rsidR="00F03DA2" w:rsidRPr="004C443D" w:rsidRDefault="00F03DA2" w:rsidP="00B82941">
            <w:pPr>
              <w:rPr>
                <w:highlight w:val="green"/>
              </w:rPr>
            </w:pPr>
            <w:proofErr w:type="spellStart"/>
            <w:r w:rsidRPr="004C443D">
              <w:rPr>
                <w:highlight w:val="green"/>
              </w:rPr>
              <w:t>Outcome_</w:t>
            </w:r>
            <w:commentRangeStart w:id="2"/>
            <w:r w:rsidRPr="004C443D">
              <w:rPr>
                <w:highlight w:val="green"/>
              </w:rPr>
              <w:t>other</w:t>
            </w:r>
            <w:commentRangeEnd w:id="2"/>
            <w:proofErr w:type="spellEnd"/>
            <w:r w:rsidR="005631AE">
              <w:rPr>
                <w:rStyle w:val="CommentReference"/>
              </w:rPr>
              <w:commentReference w:id="2"/>
            </w:r>
          </w:p>
        </w:tc>
        <w:tc>
          <w:tcPr>
            <w:tcW w:w="3284" w:type="dxa"/>
          </w:tcPr>
          <w:p w14:paraId="185437DF" w14:textId="3F31A0A2" w:rsidR="00F03DA2" w:rsidRDefault="00F03DA2" w:rsidP="00B82941">
            <w:r>
              <w:t xml:space="preserve">Create </w:t>
            </w:r>
            <w:proofErr w:type="spellStart"/>
            <w:r>
              <w:t>outcome_other_rev</w:t>
            </w:r>
            <w:proofErr w:type="spellEnd"/>
            <w:r>
              <w:t xml:space="preserve"> such that</w:t>
            </w:r>
          </w:p>
          <w:p w14:paraId="3C46DACA" w14:textId="2029934F" w:rsidR="00F03DA2" w:rsidRDefault="00F03DA2" w:rsidP="00B82941">
            <w:r>
              <w:t xml:space="preserve">If [1 - </w:t>
            </w:r>
            <w:proofErr w:type="spellStart"/>
            <w:r>
              <w:t>sum_outcomes_raw</w:t>
            </w:r>
            <w:proofErr w:type="spellEnd"/>
            <w:r>
              <w:t xml:space="preserve"> &gt; 0], </w:t>
            </w:r>
            <w:proofErr w:type="spellStart"/>
            <w:r>
              <w:t>Outcome_other_rev</w:t>
            </w:r>
            <w:proofErr w:type="spellEnd"/>
            <w:r>
              <w:t xml:space="preserve"> </w:t>
            </w:r>
            <w:proofErr w:type="gramStart"/>
            <w:r>
              <w:t xml:space="preserve">is  </w:t>
            </w:r>
            <w:proofErr w:type="spellStart"/>
            <w:r>
              <w:t>Outcome</w:t>
            </w:r>
            <w:proofErr w:type="gramEnd"/>
            <w:r>
              <w:t>_other</w:t>
            </w:r>
            <w:proofErr w:type="spellEnd"/>
            <w:r>
              <w:t xml:space="preserve"> + 1 – </w:t>
            </w:r>
            <w:proofErr w:type="spellStart"/>
            <w:r>
              <w:t>sum_outcomes_raw</w:t>
            </w:r>
            <w:proofErr w:type="spellEnd"/>
          </w:p>
        </w:tc>
        <w:tc>
          <w:tcPr>
            <w:tcW w:w="2914" w:type="dxa"/>
          </w:tcPr>
          <w:p w14:paraId="4B9B025C" w14:textId="1214566B" w:rsidR="00F03DA2" w:rsidRDefault="00F03DA2" w:rsidP="00B82941">
            <w:r>
              <w:t xml:space="preserve">If less than 100% was allocated to the outcomes, the unallocated portion goes to ‘other’. </w:t>
            </w:r>
            <w:r w:rsidRPr="00F03DA2">
              <w:rPr>
                <w:highlight w:val="yellow"/>
              </w:rPr>
              <w:t xml:space="preserve">Then see change to </w:t>
            </w:r>
            <w:r w:rsidR="000B1057">
              <w:rPr>
                <w:highlight w:val="yellow"/>
              </w:rPr>
              <w:fldChar w:fldCharType="begin"/>
            </w:r>
            <w:r w:rsidR="000B1057">
              <w:rPr>
                <w:highlight w:val="yellow"/>
              </w:rPr>
              <w:instrText xml:space="preserve"> REF _Ref50984333 \r \h </w:instrText>
            </w:r>
            <w:r w:rsidR="000B1057">
              <w:rPr>
                <w:highlight w:val="yellow"/>
              </w:rPr>
            </w:r>
            <w:r w:rsidR="000B1057">
              <w:rPr>
                <w:highlight w:val="yellow"/>
              </w:rPr>
              <w:fldChar w:fldCharType="separate"/>
            </w:r>
            <w:r w:rsidR="000B1057">
              <w:rPr>
                <w:highlight w:val="yellow"/>
              </w:rPr>
              <w:t>18</w:t>
            </w:r>
            <w:r w:rsidR="000B1057">
              <w:rPr>
                <w:highlight w:val="yellow"/>
              </w:rPr>
              <w:fldChar w:fldCharType="end"/>
            </w:r>
            <w:r w:rsidRPr="00F03DA2">
              <w:rPr>
                <w:highlight w:val="yellow"/>
              </w:rPr>
              <w:t xml:space="preserve"> below.</w:t>
            </w:r>
          </w:p>
          <w:p w14:paraId="05443DD2" w14:textId="26C3BBC0" w:rsidR="000B1057" w:rsidRDefault="000B1057" w:rsidP="00B82941">
            <w:r w:rsidRPr="000B1057">
              <w:rPr>
                <w:highlight w:val="yellow"/>
              </w:rPr>
              <w:t xml:space="preserve">You could alternatively replace </w:t>
            </w:r>
            <w:proofErr w:type="spellStart"/>
            <w:r w:rsidRPr="000B1057">
              <w:rPr>
                <w:highlight w:val="yellow"/>
              </w:rPr>
              <w:t>Outcome_other</w:t>
            </w:r>
            <w:proofErr w:type="spellEnd"/>
            <w:r w:rsidRPr="000B1057">
              <w:rPr>
                <w:highlight w:val="yellow"/>
              </w:rPr>
              <w:t>, unless useful to see both in an audit trail?</w:t>
            </w:r>
          </w:p>
        </w:tc>
      </w:tr>
      <w:tr w:rsidR="00A42680" w14:paraId="7E212918" w14:textId="77777777" w:rsidTr="00B82941">
        <w:tc>
          <w:tcPr>
            <w:tcW w:w="421" w:type="dxa"/>
          </w:tcPr>
          <w:p w14:paraId="36B077DF" w14:textId="77777777" w:rsidR="00A42680" w:rsidRDefault="00A42680" w:rsidP="003B02A1">
            <w:pPr>
              <w:pStyle w:val="ListParagraph"/>
              <w:numPr>
                <w:ilvl w:val="0"/>
                <w:numId w:val="1"/>
              </w:numPr>
              <w:ind w:left="113" w:firstLine="0"/>
            </w:pPr>
          </w:p>
        </w:tc>
        <w:tc>
          <w:tcPr>
            <w:tcW w:w="2397" w:type="dxa"/>
          </w:tcPr>
          <w:p w14:paraId="2AF3870C" w14:textId="6860ABF7" w:rsidR="00A42680" w:rsidRPr="004C443D" w:rsidRDefault="00F03DA2" w:rsidP="00B82941">
            <w:pPr>
              <w:rPr>
                <w:highlight w:val="green"/>
              </w:rPr>
            </w:pPr>
            <w:proofErr w:type="spellStart"/>
            <w:r w:rsidRPr="004C443D">
              <w:rPr>
                <w:highlight w:val="green"/>
              </w:rPr>
              <w:t>Sum_prog</w:t>
            </w:r>
            <w:r w:rsidR="000B1057" w:rsidRPr="004C443D">
              <w:rPr>
                <w:highlight w:val="green"/>
              </w:rPr>
              <w:t>_raw</w:t>
            </w:r>
            <w:proofErr w:type="spellEnd"/>
          </w:p>
        </w:tc>
        <w:tc>
          <w:tcPr>
            <w:tcW w:w="3284" w:type="dxa"/>
          </w:tcPr>
          <w:p w14:paraId="18ED12D2" w14:textId="77777777" w:rsidR="00A42680" w:rsidRDefault="000B1057" w:rsidP="00B82941">
            <w:r>
              <w:t>Sum the proportions in</w:t>
            </w:r>
          </w:p>
          <w:p w14:paraId="463450D0" w14:textId="77777777" w:rsidR="000B1057" w:rsidRPr="000B1057" w:rsidRDefault="000B1057" w:rsidP="00B82941">
            <w:pPr>
              <w:rPr>
                <w:color w:val="4472C4" w:themeColor="accent1"/>
              </w:rPr>
            </w:pPr>
            <w:proofErr w:type="spellStart"/>
            <w:r w:rsidRPr="000B1057">
              <w:rPr>
                <w:color w:val="4472C4" w:themeColor="accent1"/>
              </w:rPr>
              <w:t>Programme_ECD</w:t>
            </w:r>
            <w:proofErr w:type="spellEnd"/>
            <w:r w:rsidRPr="000B1057">
              <w:rPr>
                <w:color w:val="4472C4" w:themeColor="accent1"/>
              </w:rPr>
              <w:tab/>
            </w:r>
          </w:p>
          <w:p w14:paraId="711D6089" w14:textId="77777777" w:rsidR="000B1057" w:rsidRPr="000B1057" w:rsidRDefault="000B1057" w:rsidP="00B82941">
            <w:pPr>
              <w:rPr>
                <w:color w:val="4472C4" w:themeColor="accent1"/>
              </w:rPr>
            </w:pPr>
            <w:proofErr w:type="spellStart"/>
            <w:r w:rsidRPr="000B1057">
              <w:rPr>
                <w:color w:val="4472C4" w:themeColor="accent1"/>
              </w:rPr>
              <w:t>Programme_Primary</w:t>
            </w:r>
            <w:proofErr w:type="spellEnd"/>
            <w:r w:rsidRPr="000B1057">
              <w:rPr>
                <w:color w:val="4472C4" w:themeColor="accent1"/>
              </w:rPr>
              <w:tab/>
            </w:r>
          </w:p>
          <w:p w14:paraId="0E9FE120" w14:textId="77777777" w:rsidR="000B1057" w:rsidRPr="000B1057" w:rsidRDefault="000B1057" w:rsidP="00B82941">
            <w:pPr>
              <w:rPr>
                <w:color w:val="4472C4" w:themeColor="accent1"/>
              </w:rPr>
            </w:pPr>
            <w:proofErr w:type="spellStart"/>
            <w:r w:rsidRPr="000B1057">
              <w:rPr>
                <w:color w:val="4472C4" w:themeColor="accent1"/>
              </w:rPr>
              <w:t>Programme_secondary</w:t>
            </w:r>
            <w:proofErr w:type="spellEnd"/>
            <w:r w:rsidRPr="000B1057">
              <w:rPr>
                <w:color w:val="4472C4" w:themeColor="accent1"/>
              </w:rPr>
              <w:tab/>
            </w:r>
          </w:p>
          <w:p w14:paraId="6B43F620" w14:textId="77777777" w:rsidR="000B1057" w:rsidRPr="000B1057" w:rsidRDefault="000B1057" w:rsidP="00B82941">
            <w:pPr>
              <w:rPr>
                <w:color w:val="4472C4" w:themeColor="accent1"/>
              </w:rPr>
            </w:pPr>
            <w:proofErr w:type="spellStart"/>
            <w:r w:rsidRPr="000B1057">
              <w:rPr>
                <w:color w:val="4472C4" w:themeColor="accent1"/>
              </w:rPr>
              <w:t>Programme_AcceleratedEducation</w:t>
            </w:r>
            <w:proofErr w:type="spellEnd"/>
            <w:r w:rsidRPr="000B1057">
              <w:rPr>
                <w:color w:val="4472C4" w:themeColor="accent1"/>
              </w:rPr>
              <w:tab/>
            </w:r>
          </w:p>
          <w:p w14:paraId="027AAA75" w14:textId="77777777" w:rsidR="000B1057" w:rsidRPr="000B1057" w:rsidRDefault="000B1057" w:rsidP="00B82941">
            <w:pPr>
              <w:rPr>
                <w:color w:val="4472C4" w:themeColor="accent1"/>
              </w:rPr>
            </w:pPr>
            <w:proofErr w:type="spellStart"/>
            <w:r w:rsidRPr="000B1057">
              <w:rPr>
                <w:color w:val="4472C4" w:themeColor="accent1"/>
              </w:rPr>
              <w:t>Programme_Skills</w:t>
            </w:r>
            <w:proofErr w:type="spellEnd"/>
            <w:r w:rsidRPr="000B1057">
              <w:rPr>
                <w:color w:val="4472C4" w:themeColor="accent1"/>
              </w:rPr>
              <w:tab/>
            </w:r>
          </w:p>
          <w:p w14:paraId="46D3199D" w14:textId="77777777" w:rsidR="000B1057" w:rsidRPr="000B1057" w:rsidRDefault="000B1057" w:rsidP="00B82941">
            <w:pPr>
              <w:rPr>
                <w:color w:val="4472C4" w:themeColor="accent1"/>
              </w:rPr>
            </w:pPr>
            <w:proofErr w:type="spellStart"/>
            <w:r w:rsidRPr="000B1057">
              <w:rPr>
                <w:color w:val="4472C4" w:themeColor="accent1"/>
              </w:rPr>
              <w:t>Programme_Systems</w:t>
            </w:r>
            <w:proofErr w:type="spellEnd"/>
            <w:r w:rsidRPr="000B1057">
              <w:rPr>
                <w:color w:val="4472C4" w:themeColor="accent1"/>
              </w:rPr>
              <w:tab/>
            </w:r>
          </w:p>
          <w:p w14:paraId="5475968A" w14:textId="36E9EA6D" w:rsidR="000B1057" w:rsidRDefault="000B1057" w:rsidP="00B82941">
            <w:proofErr w:type="spellStart"/>
            <w:r w:rsidRPr="000B1057">
              <w:rPr>
                <w:color w:val="4472C4" w:themeColor="accent1"/>
              </w:rPr>
              <w:t>Programme_other</w:t>
            </w:r>
            <w:proofErr w:type="spellEnd"/>
          </w:p>
        </w:tc>
        <w:tc>
          <w:tcPr>
            <w:tcW w:w="2914" w:type="dxa"/>
          </w:tcPr>
          <w:p w14:paraId="3E1D1E53" w14:textId="77777777" w:rsidR="00A42680" w:rsidRDefault="00A42680" w:rsidP="00B82941"/>
        </w:tc>
      </w:tr>
      <w:tr w:rsidR="00A42680" w14:paraId="1FD08BAB" w14:textId="77777777" w:rsidTr="00B82941">
        <w:tc>
          <w:tcPr>
            <w:tcW w:w="421" w:type="dxa"/>
          </w:tcPr>
          <w:p w14:paraId="593280D8" w14:textId="77777777" w:rsidR="00A42680" w:rsidRDefault="00A42680" w:rsidP="003B02A1">
            <w:pPr>
              <w:pStyle w:val="ListParagraph"/>
              <w:numPr>
                <w:ilvl w:val="0"/>
                <w:numId w:val="1"/>
              </w:numPr>
              <w:ind w:left="113" w:firstLine="0"/>
            </w:pPr>
          </w:p>
        </w:tc>
        <w:tc>
          <w:tcPr>
            <w:tcW w:w="2397" w:type="dxa"/>
          </w:tcPr>
          <w:p w14:paraId="0185B384" w14:textId="212DEC15" w:rsidR="00A42680" w:rsidRPr="004C443D" w:rsidRDefault="000B1057" w:rsidP="00B82941">
            <w:pPr>
              <w:rPr>
                <w:highlight w:val="green"/>
              </w:rPr>
            </w:pPr>
            <w:proofErr w:type="spellStart"/>
            <w:r w:rsidRPr="004C443D">
              <w:rPr>
                <w:highlight w:val="green"/>
              </w:rPr>
              <w:t>Programme_other</w:t>
            </w:r>
            <w:proofErr w:type="spellEnd"/>
          </w:p>
        </w:tc>
        <w:tc>
          <w:tcPr>
            <w:tcW w:w="3284" w:type="dxa"/>
          </w:tcPr>
          <w:p w14:paraId="5BE20EBD" w14:textId="40684A3D" w:rsidR="000B1057" w:rsidRDefault="000B1057" w:rsidP="000B1057">
            <w:r>
              <w:t xml:space="preserve">Create </w:t>
            </w:r>
            <w:proofErr w:type="spellStart"/>
            <w:r>
              <w:t>programme_other_rev</w:t>
            </w:r>
            <w:proofErr w:type="spellEnd"/>
            <w:r>
              <w:t xml:space="preserve"> such that</w:t>
            </w:r>
          </w:p>
          <w:p w14:paraId="014488A7" w14:textId="59961516" w:rsidR="00A42680" w:rsidRDefault="000B1057" w:rsidP="000B1057">
            <w:r>
              <w:t xml:space="preserve">If [1 - </w:t>
            </w:r>
            <w:proofErr w:type="spellStart"/>
            <w:r>
              <w:t>sum_prog_raw</w:t>
            </w:r>
            <w:proofErr w:type="spellEnd"/>
            <w:r>
              <w:t xml:space="preserve"> &gt; 0], </w:t>
            </w:r>
            <w:proofErr w:type="spellStart"/>
            <w:r>
              <w:t>Programme_other_rev</w:t>
            </w:r>
            <w:proofErr w:type="spellEnd"/>
            <w:r>
              <w:t xml:space="preserve"> </w:t>
            </w:r>
            <w:proofErr w:type="gramStart"/>
            <w:r>
              <w:t xml:space="preserve">is  </w:t>
            </w:r>
            <w:proofErr w:type="spellStart"/>
            <w:r>
              <w:t>Programme</w:t>
            </w:r>
            <w:proofErr w:type="gramEnd"/>
            <w:r>
              <w:t>_other</w:t>
            </w:r>
            <w:proofErr w:type="spellEnd"/>
            <w:r>
              <w:t xml:space="preserve"> + 1 – </w:t>
            </w:r>
            <w:proofErr w:type="spellStart"/>
            <w:r>
              <w:t>sum_prog_raw</w:t>
            </w:r>
            <w:proofErr w:type="spellEnd"/>
          </w:p>
        </w:tc>
        <w:tc>
          <w:tcPr>
            <w:tcW w:w="2914" w:type="dxa"/>
          </w:tcPr>
          <w:p w14:paraId="195721E4" w14:textId="61D4E8CF" w:rsidR="000B1057" w:rsidRDefault="000B1057" w:rsidP="000B1057">
            <w:r>
              <w:t xml:space="preserve">If less than 100% was allocated to the programmes, the unallocated portion goes to ‘other’. </w:t>
            </w:r>
            <w:r w:rsidRPr="00F03DA2">
              <w:rPr>
                <w:highlight w:val="yellow"/>
              </w:rPr>
              <w:t xml:space="preserve">Then see change to </w:t>
            </w:r>
            <w:r>
              <w:rPr>
                <w:highlight w:val="yellow"/>
              </w:rPr>
              <w:fldChar w:fldCharType="begin"/>
            </w:r>
            <w:r>
              <w:rPr>
                <w:highlight w:val="yellow"/>
              </w:rPr>
              <w:instrText xml:space="preserve"> REF _Ref50984386 \r \h </w:instrText>
            </w:r>
            <w:r>
              <w:rPr>
                <w:highlight w:val="yellow"/>
              </w:rPr>
            </w:r>
            <w:r>
              <w:rPr>
                <w:highlight w:val="yellow"/>
              </w:rPr>
              <w:fldChar w:fldCharType="separate"/>
            </w:r>
            <w:r>
              <w:rPr>
                <w:highlight w:val="yellow"/>
              </w:rPr>
              <w:t>26</w:t>
            </w:r>
            <w:r>
              <w:rPr>
                <w:highlight w:val="yellow"/>
              </w:rPr>
              <w:fldChar w:fldCharType="end"/>
            </w:r>
            <w:r w:rsidRPr="00F03DA2">
              <w:rPr>
                <w:highlight w:val="yellow"/>
              </w:rPr>
              <w:t xml:space="preserve"> below.</w:t>
            </w:r>
          </w:p>
          <w:p w14:paraId="3D3B1CE7" w14:textId="3AA4FA29" w:rsidR="00A42680" w:rsidRDefault="000B1057" w:rsidP="000B1057">
            <w:r w:rsidRPr="000B1057">
              <w:rPr>
                <w:highlight w:val="yellow"/>
              </w:rPr>
              <w:t xml:space="preserve">You could alternatively replace </w:t>
            </w:r>
            <w:proofErr w:type="spellStart"/>
            <w:r>
              <w:rPr>
                <w:highlight w:val="yellow"/>
              </w:rPr>
              <w:t>Programme</w:t>
            </w:r>
            <w:r w:rsidRPr="000B1057">
              <w:rPr>
                <w:highlight w:val="yellow"/>
              </w:rPr>
              <w:t>_other</w:t>
            </w:r>
            <w:proofErr w:type="spellEnd"/>
            <w:r w:rsidRPr="000B1057">
              <w:rPr>
                <w:highlight w:val="yellow"/>
              </w:rPr>
              <w:t>, unless useful to see both in an audit trail?</w:t>
            </w:r>
          </w:p>
        </w:tc>
      </w:tr>
      <w:tr w:rsidR="000B1057" w14:paraId="20C54776" w14:textId="77777777" w:rsidTr="00B82941">
        <w:tc>
          <w:tcPr>
            <w:tcW w:w="421" w:type="dxa"/>
          </w:tcPr>
          <w:p w14:paraId="023B4EF1" w14:textId="77777777" w:rsidR="000B1057" w:rsidRDefault="000B1057" w:rsidP="003B02A1">
            <w:pPr>
              <w:pStyle w:val="ListParagraph"/>
              <w:numPr>
                <w:ilvl w:val="0"/>
                <w:numId w:val="1"/>
              </w:numPr>
              <w:ind w:left="113" w:firstLine="0"/>
            </w:pPr>
          </w:p>
        </w:tc>
        <w:tc>
          <w:tcPr>
            <w:tcW w:w="2397" w:type="dxa"/>
          </w:tcPr>
          <w:p w14:paraId="385035F0" w14:textId="2AE03FD2" w:rsidR="000B1057" w:rsidRPr="005631AE" w:rsidRDefault="000B1057" w:rsidP="000B1057">
            <w:pPr>
              <w:rPr>
                <w:highlight w:val="green"/>
              </w:rPr>
            </w:pPr>
            <w:proofErr w:type="spellStart"/>
            <w:r w:rsidRPr="005631AE">
              <w:rPr>
                <w:highlight w:val="green"/>
              </w:rPr>
              <w:t>Sum_Act_raw</w:t>
            </w:r>
            <w:proofErr w:type="spellEnd"/>
          </w:p>
        </w:tc>
        <w:tc>
          <w:tcPr>
            <w:tcW w:w="3284" w:type="dxa"/>
          </w:tcPr>
          <w:p w14:paraId="302E904F" w14:textId="77777777" w:rsidR="000B1057" w:rsidRDefault="000B1057" w:rsidP="000B1057">
            <w:r>
              <w:t>Sum the proportions in</w:t>
            </w:r>
          </w:p>
          <w:p w14:paraId="5C479B17" w14:textId="77777777" w:rsidR="000B1057" w:rsidRPr="000B1057" w:rsidRDefault="000B1057" w:rsidP="000B1057">
            <w:pPr>
              <w:rPr>
                <w:color w:val="4472C4" w:themeColor="accent1"/>
              </w:rPr>
            </w:pPr>
            <w:proofErr w:type="spellStart"/>
            <w:r w:rsidRPr="000B1057">
              <w:rPr>
                <w:color w:val="4472C4" w:themeColor="accent1"/>
              </w:rPr>
              <w:t>Activity_Infrastructure</w:t>
            </w:r>
            <w:proofErr w:type="spellEnd"/>
            <w:r w:rsidRPr="000B1057">
              <w:rPr>
                <w:color w:val="4472C4" w:themeColor="accent1"/>
              </w:rPr>
              <w:tab/>
            </w:r>
          </w:p>
          <w:p w14:paraId="53C9E97F" w14:textId="77777777" w:rsidR="000B1057" w:rsidRPr="000B1057" w:rsidRDefault="000B1057" w:rsidP="000B1057">
            <w:pPr>
              <w:rPr>
                <w:color w:val="4472C4" w:themeColor="accent1"/>
              </w:rPr>
            </w:pPr>
            <w:proofErr w:type="spellStart"/>
            <w:r w:rsidRPr="000B1057">
              <w:rPr>
                <w:color w:val="4472C4" w:themeColor="accent1"/>
              </w:rPr>
              <w:t>Activity_Materials</w:t>
            </w:r>
            <w:proofErr w:type="spellEnd"/>
            <w:r w:rsidRPr="000B1057">
              <w:rPr>
                <w:color w:val="4472C4" w:themeColor="accent1"/>
              </w:rPr>
              <w:tab/>
            </w:r>
          </w:p>
          <w:p w14:paraId="643E0508" w14:textId="3A53F067" w:rsidR="000B1057" w:rsidRPr="000B1057" w:rsidRDefault="000B1057" w:rsidP="000B1057">
            <w:pPr>
              <w:rPr>
                <w:color w:val="4472C4" w:themeColor="accent1"/>
              </w:rPr>
            </w:pPr>
            <w:proofErr w:type="spellStart"/>
            <w:r w:rsidRPr="000B1057">
              <w:rPr>
                <w:color w:val="4472C4" w:themeColor="accent1"/>
              </w:rPr>
              <w:t>Activity_Salary</w:t>
            </w:r>
            <w:proofErr w:type="spellEnd"/>
            <w:r w:rsidRPr="000B1057">
              <w:rPr>
                <w:color w:val="4472C4" w:themeColor="accent1"/>
              </w:rPr>
              <w:tab/>
            </w:r>
            <w:proofErr w:type="spellStart"/>
            <w:r w:rsidRPr="000B1057">
              <w:rPr>
                <w:color w:val="4472C4" w:themeColor="accent1"/>
              </w:rPr>
              <w:t>Activity_training</w:t>
            </w:r>
            <w:proofErr w:type="spellEnd"/>
          </w:p>
          <w:p w14:paraId="7B61A99C" w14:textId="77777777" w:rsidR="000B1057" w:rsidRPr="000B1057" w:rsidRDefault="000B1057" w:rsidP="000B1057">
            <w:pPr>
              <w:rPr>
                <w:color w:val="4472C4" w:themeColor="accent1"/>
              </w:rPr>
            </w:pPr>
            <w:proofErr w:type="spellStart"/>
            <w:r w:rsidRPr="000B1057">
              <w:rPr>
                <w:color w:val="4472C4" w:themeColor="accent1"/>
              </w:rPr>
              <w:t>Activity_Training_Children</w:t>
            </w:r>
            <w:proofErr w:type="spellEnd"/>
            <w:r w:rsidRPr="000B1057">
              <w:rPr>
                <w:color w:val="4472C4" w:themeColor="accent1"/>
              </w:rPr>
              <w:tab/>
            </w:r>
          </w:p>
          <w:p w14:paraId="6ED5AB95" w14:textId="77777777" w:rsidR="000B1057" w:rsidRPr="000B1057" w:rsidRDefault="000B1057" w:rsidP="000B1057">
            <w:pPr>
              <w:rPr>
                <w:color w:val="4472C4" w:themeColor="accent1"/>
              </w:rPr>
            </w:pPr>
            <w:proofErr w:type="spellStart"/>
            <w:r w:rsidRPr="000B1057">
              <w:rPr>
                <w:color w:val="4472C4" w:themeColor="accent1"/>
              </w:rPr>
              <w:t>Activity_community</w:t>
            </w:r>
            <w:proofErr w:type="spellEnd"/>
            <w:r w:rsidRPr="000B1057">
              <w:rPr>
                <w:color w:val="4472C4" w:themeColor="accent1"/>
              </w:rPr>
              <w:tab/>
            </w:r>
          </w:p>
          <w:p w14:paraId="0FE21032" w14:textId="77777777" w:rsidR="000B1057" w:rsidRPr="000B1057" w:rsidRDefault="000B1057" w:rsidP="000B1057">
            <w:pPr>
              <w:rPr>
                <w:color w:val="4472C4" w:themeColor="accent1"/>
              </w:rPr>
            </w:pPr>
            <w:proofErr w:type="spellStart"/>
            <w:r w:rsidRPr="000B1057">
              <w:rPr>
                <w:color w:val="4472C4" w:themeColor="accent1"/>
              </w:rPr>
              <w:t>Activity_Strengthening_District</w:t>
            </w:r>
            <w:proofErr w:type="spellEnd"/>
            <w:r w:rsidRPr="000B1057">
              <w:rPr>
                <w:color w:val="4472C4" w:themeColor="accent1"/>
              </w:rPr>
              <w:tab/>
            </w:r>
          </w:p>
          <w:p w14:paraId="4A111C28" w14:textId="77777777" w:rsidR="000B1057" w:rsidRPr="000B1057" w:rsidRDefault="000B1057" w:rsidP="000B1057">
            <w:pPr>
              <w:rPr>
                <w:color w:val="4472C4" w:themeColor="accent1"/>
              </w:rPr>
            </w:pPr>
            <w:proofErr w:type="spellStart"/>
            <w:r w:rsidRPr="000B1057">
              <w:rPr>
                <w:color w:val="4472C4" w:themeColor="accent1"/>
              </w:rPr>
              <w:lastRenderedPageBreak/>
              <w:t>Activity_Strengthening_National</w:t>
            </w:r>
            <w:proofErr w:type="spellEnd"/>
          </w:p>
          <w:p w14:paraId="01FDD803" w14:textId="50C253AE" w:rsidR="000B1057" w:rsidRPr="000B1057" w:rsidRDefault="000B1057" w:rsidP="000B1057">
            <w:pPr>
              <w:rPr>
                <w:color w:val="4472C4" w:themeColor="accent1"/>
              </w:rPr>
            </w:pPr>
            <w:proofErr w:type="spellStart"/>
            <w:r w:rsidRPr="000B1057">
              <w:rPr>
                <w:color w:val="4472C4" w:themeColor="accent1"/>
              </w:rPr>
              <w:t>Activity_piloting</w:t>
            </w:r>
            <w:proofErr w:type="spellEnd"/>
            <w:r w:rsidRPr="000B1057">
              <w:rPr>
                <w:color w:val="4472C4" w:themeColor="accent1"/>
              </w:rPr>
              <w:tab/>
            </w:r>
          </w:p>
          <w:p w14:paraId="78320F7A" w14:textId="054D4FDF" w:rsidR="000B1057" w:rsidRDefault="000B1057" w:rsidP="000B1057">
            <w:proofErr w:type="spellStart"/>
            <w:r w:rsidRPr="000B1057">
              <w:rPr>
                <w:color w:val="4472C4" w:themeColor="accent1"/>
              </w:rPr>
              <w:t>Activity_other</w:t>
            </w:r>
            <w:proofErr w:type="spellEnd"/>
          </w:p>
        </w:tc>
        <w:tc>
          <w:tcPr>
            <w:tcW w:w="2914" w:type="dxa"/>
          </w:tcPr>
          <w:p w14:paraId="3388C39E" w14:textId="77777777" w:rsidR="000B1057" w:rsidRDefault="000B1057" w:rsidP="000B1057"/>
        </w:tc>
      </w:tr>
      <w:tr w:rsidR="000B1057" w14:paraId="62A7EE2B" w14:textId="77777777" w:rsidTr="00B82941">
        <w:tc>
          <w:tcPr>
            <w:tcW w:w="421" w:type="dxa"/>
          </w:tcPr>
          <w:p w14:paraId="04227FD7" w14:textId="77777777" w:rsidR="000B1057" w:rsidRDefault="000B1057" w:rsidP="003B02A1">
            <w:pPr>
              <w:pStyle w:val="ListParagraph"/>
              <w:numPr>
                <w:ilvl w:val="0"/>
                <w:numId w:val="1"/>
              </w:numPr>
              <w:ind w:left="113" w:firstLine="0"/>
            </w:pPr>
          </w:p>
        </w:tc>
        <w:tc>
          <w:tcPr>
            <w:tcW w:w="2397" w:type="dxa"/>
          </w:tcPr>
          <w:p w14:paraId="3A8F1B05" w14:textId="70EF28DE" w:rsidR="000B1057" w:rsidRPr="005631AE" w:rsidRDefault="000B1057" w:rsidP="000B1057">
            <w:pPr>
              <w:rPr>
                <w:highlight w:val="green"/>
              </w:rPr>
            </w:pPr>
            <w:proofErr w:type="spellStart"/>
            <w:r w:rsidRPr="005631AE">
              <w:rPr>
                <w:highlight w:val="green"/>
              </w:rPr>
              <w:t>Activity_other_rev</w:t>
            </w:r>
            <w:proofErr w:type="spellEnd"/>
          </w:p>
        </w:tc>
        <w:tc>
          <w:tcPr>
            <w:tcW w:w="3284" w:type="dxa"/>
          </w:tcPr>
          <w:p w14:paraId="5FB62DBD" w14:textId="0CBF2BF2" w:rsidR="000B1057" w:rsidRDefault="000B1057" w:rsidP="000B1057">
            <w:r>
              <w:t xml:space="preserve">Create </w:t>
            </w:r>
            <w:proofErr w:type="spellStart"/>
            <w:r>
              <w:t>Activity_other_rev</w:t>
            </w:r>
            <w:proofErr w:type="spellEnd"/>
            <w:r>
              <w:t xml:space="preserve"> such that</w:t>
            </w:r>
          </w:p>
          <w:p w14:paraId="1F0C6656" w14:textId="5E402ABD" w:rsidR="000B1057" w:rsidRDefault="000B1057" w:rsidP="000B1057">
            <w:r>
              <w:t xml:space="preserve">If [1 - </w:t>
            </w:r>
            <w:proofErr w:type="spellStart"/>
            <w:r>
              <w:t>sum_Act_raw</w:t>
            </w:r>
            <w:proofErr w:type="spellEnd"/>
            <w:r>
              <w:t xml:space="preserve"> &gt; 0], </w:t>
            </w:r>
            <w:proofErr w:type="spellStart"/>
            <w:r>
              <w:t>Activity_other_rev</w:t>
            </w:r>
            <w:proofErr w:type="spellEnd"/>
            <w:r>
              <w:t xml:space="preserve"> </w:t>
            </w:r>
            <w:proofErr w:type="gramStart"/>
            <w:r>
              <w:t xml:space="preserve">is  </w:t>
            </w:r>
            <w:proofErr w:type="spellStart"/>
            <w:r>
              <w:t>Activity</w:t>
            </w:r>
            <w:proofErr w:type="gramEnd"/>
            <w:r>
              <w:t>_other</w:t>
            </w:r>
            <w:proofErr w:type="spellEnd"/>
            <w:r>
              <w:t xml:space="preserve"> + 1 – </w:t>
            </w:r>
            <w:proofErr w:type="spellStart"/>
            <w:r>
              <w:t>sum_Act_raw</w:t>
            </w:r>
            <w:proofErr w:type="spellEnd"/>
          </w:p>
        </w:tc>
        <w:tc>
          <w:tcPr>
            <w:tcW w:w="2914" w:type="dxa"/>
          </w:tcPr>
          <w:p w14:paraId="4F85DE29" w14:textId="28D2595D" w:rsidR="000B1057" w:rsidRDefault="000B1057" w:rsidP="000B1057">
            <w:r>
              <w:t xml:space="preserve">If less than 100% was allocated to the activities, the unallocated portion goes to ‘other’. </w:t>
            </w:r>
            <w:r w:rsidRPr="00F03DA2">
              <w:rPr>
                <w:highlight w:val="yellow"/>
              </w:rPr>
              <w:t xml:space="preserve">Then see change </w:t>
            </w:r>
            <w:proofErr w:type="gramStart"/>
            <w:r w:rsidRPr="00F03DA2">
              <w:rPr>
                <w:highlight w:val="yellow"/>
              </w:rPr>
              <w:t>to  below</w:t>
            </w:r>
            <w:proofErr w:type="gramEnd"/>
            <w:r w:rsidRPr="00F03DA2">
              <w:rPr>
                <w:highlight w:val="yellow"/>
              </w:rPr>
              <w:t>.</w:t>
            </w:r>
          </w:p>
          <w:p w14:paraId="39BEAAB7" w14:textId="5DA8AC60" w:rsidR="000B1057" w:rsidRDefault="000B1057" w:rsidP="000B1057">
            <w:r w:rsidRPr="000B1057">
              <w:rPr>
                <w:highlight w:val="yellow"/>
              </w:rPr>
              <w:t xml:space="preserve">You could alternatively replace </w:t>
            </w:r>
            <w:proofErr w:type="spellStart"/>
            <w:r>
              <w:rPr>
                <w:highlight w:val="yellow"/>
              </w:rPr>
              <w:t>Programme</w:t>
            </w:r>
            <w:r w:rsidRPr="000B1057">
              <w:rPr>
                <w:highlight w:val="yellow"/>
              </w:rPr>
              <w:t>_other</w:t>
            </w:r>
            <w:proofErr w:type="spellEnd"/>
            <w:r w:rsidRPr="000B1057">
              <w:rPr>
                <w:highlight w:val="yellow"/>
              </w:rPr>
              <w:t>, unless useful to see both in an audit trail?</w:t>
            </w:r>
          </w:p>
        </w:tc>
      </w:tr>
    </w:tbl>
    <w:p w14:paraId="73F680D4" w14:textId="77777777" w:rsidR="00A42680" w:rsidRDefault="00A42680">
      <w:pPr>
        <w:rPr>
          <w:b/>
          <w:bCs/>
        </w:rPr>
      </w:pPr>
    </w:p>
    <w:p w14:paraId="5A439C82" w14:textId="77777777" w:rsidR="00A42680" w:rsidRDefault="00A42680">
      <w:pPr>
        <w:rPr>
          <w:b/>
          <w:bCs/>
        </w:rPr>
      </w:pPr>
    </w:p>
    <w:p w14:paraId="04806B62" w14:textId="271135A4" w:rsidR="00C45420" w:rsidRPr="00C37A52" w:rsidRDefault="00C37A52">
      <w:pPr>
        <w:rPr>
          <w:b/>
          <w:bCs/>
        </w:rPr>
      </w:pPr>
      <w:r>
        <w:rPr>
          <w:b/>
          <w:bCs/>
        </w:rP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Default="008256DF">
            <w:r>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0B1057">
            <w:pPr>
              <w:pStyle w:val="ListParagraph"/>
              <w:numPr>
                <w:ilvl w:val="0"/>
                <w:numId w:val="3"/>
              </w:numPr>
              <w:ind w:left="0" w:firstLine="0"/>
            </w:pPr>
          </w:p>
        </w:tc>
        <w:tc>
          <w:tcPr>
            <w:tcW w:w="2397" w:type="dxa"/>
          </w:tcPr>
          <w:p w14:paraId="01DB9515" w14:textId="459B4832" w:rsidR="00C45420" w:rsidRPr="004D7EC8" w:rsidRDefault="00C45420">
            <w:pPr>
              <w:rPr>
                <w:highlight w:val="green"/>
              </w:rPr>
            </w:pPr>
            <w:proofErr w:type="spellStart"/>
            <w:r w:rsidRPr="004D7EC8">
              <w:rPr>
                <w:highlight w:val="green"/>
              </w:rPr>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71ADA9EF" w:rsidR="00C45420" w:rsidRDefault="00C45420">
            <w:r>
              <w:t>Use the 2019 average exchange rate</w:t>
            </w:r>
            <w:r w:rsidR="00FB6FC9">
              <w:t xml:space="preserve">. </w:t>
            </w:r>
            <w:ins w:id="3" w:author="Nicola Ruddle" w:date="2020-09-14T14:41:00Z">
              <w:r w:rsidR="00FB6FC9">
                <w:t>Divide the budget by the exchange rate in column A above.</w:t>
              </w:r>
            </w:ins>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0B1057">
            <w:pPr>
              <w:pStyle w:val="ListParagraph"/>
              <w:numPr>
                <w:ilvl w:val="0"/>
                <w:numId w:val="3"/>
              </w:numPr>
              <w:ind w:left="0" w:firstLine="0"/>
            </w:pPr>
          </w:p>
        </w:tc>
        <w:tc>
          <w:tcPr>
            <w:tcW w:w="2397" w:type="dxa"/>
          </w:tcPr>
          <w:p w14:paraId="71B85E38" w14:textId="681EEDE9" w:rsidR="00C45420" w:rsidRDefault="00C45420">
            <w:proofErr w:type="spellStart"/>
            <w:r w:rsidRPr="004D7EC8">
              <w:rPr>
                <w:highlight w:val="green"/>
              </w:rPr>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39E7DD7D" w:rsidR="00C45420" w:rsidRDefault="00C45420">
            <w:r>
              <w:t>Use the 2019 average exchange rate</w:t>
            </w:r>
            <w:ins w:id="4" w:author="Nicola Ruddle" w:date="2020-09-14T14:41:00Z">
              <w:r w:rsidR="00FB6FC9">
                <w:t>. Divide the spend by the exchange rate in column A above.</w:t>
              </w:r>
            </w:ins>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0B1057">
            <w:pPr>
              <w:pStyle w:val="ListParagraph"/>
              <w:numPr>
                <w:ilvl w:val="0"/>
                <w:numId w:val="3"/>
              </w:numPr>
              <w:ind w:left="0" w:firstLine="0"/>
            </w:pPr>
          </w:p>
        </w:tc>
        <w:tc>
          <w:tcPr>
            <w:tcW w:w="2397" w:type="dxa"/>
          </w:tcPr>
          <w:p w14:paraId="0A65FFDE" w14:textId="5CC86D02" w:rsidR="00C45420" w:rsidRDefault="00C45420">
            <w:proofErr w:type="spellStart"/>
            <w:r w:rsidRPr="004D7EC8">
              <w:rPr>
                <w:highlight w:val="green"/>
              </w:rPr>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 xml:space="preserve">A sense check that </w:t>
            </w:r>
            <w:proofErr w:type="gramStart"/>
            <w:r>
              <w:t>they’ve</w:t>
            </w:r>
            <w:proofErr w:type="gramEnd"/>
            <w:r>
              <w:t xml:space="preserve"> given spend in the correct currency. We </w:t>
            </w:r>
            <w:proofErr w:type="gramStart"/>
            <w:r>
              <w:t>won’t</w:t>
            </w:r>
            <w:proofErr w:type="gramEnd"/>
            <w:r>
              <w:t xml:space="preserve"> use this for any final presentation but some internal QA analysis.</w:t>
            </w:r>
          </w:p>
        </w:tc>
      </w:tr>
      <w:tr w:rsidR="00DD654F" w14:paraId="5ADF396A" w14:textId="73619BA8" w:rsidTr="008256DF">
        <w:tc>
          <w:tcPr>
            <w:tcW w:w="421" w:type="dxa"/>
          </w:tcPr>
          <w:p w14:paraId="0055FEC0" w14:textId="77777777" w:rsidR="00C45420" w:rsidRDefault="00C45420" w:rsidP="000B1057">
            <w:pPr>
              <w:pStyle w:val="ListParagraph"/>
              <w:numPr>
                <w:ilvl w:val="0"/>
                <w:numId w:val="3"/>
              </w:numPr>
              <w:ind w:left="0" w:firstLine="0"/>
            </w:pPr>
          </w:p>
        </w:tc>
        <w:tc>
          <w:tcPr>
            <w:tcW w:w="2397" w:type="dxa"/>
          </w:tcPr>
          <w:p w14:paraId="7E1AAF0A" w14:textId="2C2F1E72" w:rsidR="00C45420" w:rsidRDefault="003B4AD3">
            <w:r w:rsidRPr="004D7EC8">
              <w:rPr>
                <w:highlight w:val="green"/>
              </w:rPr>
              <w:t>Months</w:t>
            </w:r>
          </w:p>
        </w:tc>
        <w:tc>
          <w:tcPr>
            <w:tcW w:w="3284" w:type="dxa"/>
          </w:tcPr>
          <w:p w14:paraId="60BA01AD" w14:textId="54B02546" w:rsidR="00C45420" w:rsidRPr="003B4AD3" w:rsidRDefault="003B4AD3">
            <w:pPr>
              <w:rPr>
                <w:b/>
                <w:bCs/>
              </w:rPr>
            </w:pPr>
            <w:r>
              <w:t xml:space="preserve">Calculates total months of project spending – so </w:t>
            </w:r>
            <w:proofErr w:type="gramStart"/>
            <w:r w:rsidRPr="003B4AD3">
              <w:rPr>
                <w:rFonts w:ascii="Arial" w:hAnsi="Arial" w:cs="Arial"/>
                <w:color w:val="4472C4" w:themeColor="accent1"/>
                <w:sz w:val="21"/>
                <w:szCs w:val="21"/>
                <w:shd w:val="clear" w:color="auto" w:fill="FFFFFF"/>
              </w:rPr>
              <w:t>The</w:t>
            </w:r>
            <w:proofErr w:type="gramEnd"/>
            <w:r w:rsidRPr="003B4AD3">
              <w:rPr>
                <w:rFonts w:ascii="Arial" w:hAnsi="Arial" w:cs="Arial"/>
                <w:color w:val="4472C4" w:themeColor="accent1"/>
                <w:sz w:val="21"/>
                <w:szCs w:val="21"/>
                <w:shd w:val="clear" w:color="auto" w:fill="FFFFFF"/>
              </w:rPr>
              <w:t xml:space="preserv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0B1057">
            <w:pPr>
              <w:pStyle w:val="ListParagraph"/>
              <w:numPr>
                <w:ilvl w:val="0"/>
                <w:numId w:val="3"/>
              </w:numPr>
              <w:ind w:left="0" w:firstLine="0"/>
            </w:pPr>
          </w:p>
        </w:tc>
        <w:tc>
          <w:tcPr>
            <w:tcW w:w="2397" w:type="dxa"/>
          </w:tcPr>
          <w:p w14:paraId="5F4C50EB" w14:textId="72D7743F" w:rsidR="003B4AD3" w:rsidRPr="004D7EC8" w:rsidRDefault="003B4AD3">
            <w:pPr>
              <w:rPr>
                <w:highlight w:val="green"/>
              </w:rPr>
            </w:pPr>
            <w:proofErr w:type="spellStart"/>
            <w:r w:rsidRPr="004D7EC8">
              <w:rPr>
                <w:highlight w:val="green"/>
              </w:rPr>
              <w:t>Monthly_spend</w:t>
            </w:r>
            <w:r w:rsidR="00A41402" w:rsidRPr="004D7EC8">
              <w:rPr>
                <w:highlight w:val="green"/>
              </w:rPr>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178CDF68" w:rsidR="003B4AD3" w:rsidRDefault="00562ADA">
            <w:r>
              <w:t>Gives the average spending each month.</w:t>
            </w:r>
          </w:p>
        </w:tc>
      </w:tr>
      <w:tr w:rsidR="00DD654F" w14:paraId="68103A64" w14:textId="6CA8B314" w:rsidTr="008256DF">
        <w:tc>
          <w:tcPr>
            <w:tcW w:w="421" w:type="dxa"/>
          </w:tcPr>
          <w:p w14:paraId="40AA831B" w14:textId="77777777" w:rsidR="00C45420" w:rsidRDefault="00C45420" w:rsidP="000B1057">
            <w:pPr>
              <w:pStyle w:val="ListParagraph"/>
              <w:numPr>
                <w:ilvl w:val="0"/>
                <w:numId w:val="3"/>
              </w:numPr>
              <w:ind w:left="0" w:firstLine="0"/>
            </w:pPr>
          </w:p>
        </w:tc>
        <w:tc>
          <w:tcPr>
            <w:tcW w:w="2397" w:type="dxa"/>
          </w:tcPr>
          <w:p w14:paraId="6874765A" w14:textId="7E816A77" w:rsidR="00C45420" w:rsidRPr="004D7EC8" w:rsidRDefault="004D7EC8">
            <w:pPr>
              <w:rPr>
                <w:highlight w:val="green"/>
                <w:lang w:val="en-150"/>
              </w:rPr>
            </w:pPr>
            <w:r w:rsidRPr="004D7EC8">
              <w:rPr>
                <w:highlight w:val="green"/>
                <w:lang w:val="en-150"/>
              </w:rPr>
              <w:t>Spent_0_all</w:t>
            </w:r>
          </w:p>
        </w:tc>
        <w:tc>
          <w:tcPr>
            <w:tcW w:w="3284" w:type="dxa"/>
          </w:tcPr>
          <w:p w14:paraId="143EF82E" w14:textId="53EE4608" w:rsidR="003B4AD3" w:rsidRPr="005743E8" w:rsidRDefault="003B4AD3">
            <w:pPr>
              <w:rPr>
                <w:highlight w:val="yellow"/>
              </w:rPr>
            </w:pPr>
            <w:r w:rsidRPr="005743E8">
              <w:rPr>
                <w:highlight w:val="yellow"/>
              </w:rPr>
              <w:t xml:space="preserve">If the project started before January 2018, then = 6 x </w:t>
            </w:r>
            <w:proofErr w:type="spellStart"/>
            <w:r w:rsidRPr="005743E8">
              <w:rPr>
                <w:color w:val="4472C4" w:themeColor="accent1"/>
                <w:highlight w:val="yellow"/>
              </w:rPr>
              <w:t>Monthly_spend</w:t>
            </w:r>
            <w:proofErr w:type="spellEnd"/>
            <w:r w:rsidRPr="005743E8">
              <w:rPr>
                <w:color w:val="4472C4" w:themeColor="accent1"/>
                <w:highlight w:val="yellow"/>
              </w:rPr>
              <w:t xml:space="preserve"> </w:t>
            </w:r>
            <w:r w:rsidRPr="005743E8">
              <w:rPr>
                <w:highlight w:val="yellow"/>
              </w:rPr>
              <w:t>(i.e. 6 months at the monthly spend)</w:t>
            </w:r>
          </w:p>
          <w:p w14:paraId="14E13F26" w14:textId="77777777" w:rsidR="003B4AD3" w:rsidRPr="005743E8" w:rsidRDefault="003B4AD3">
            <w:pPr>
              <w:rPr>
                <w:highlight w:val="yellow"/>
              </w:rPr>
            </w:pPr>
          </w:p>
          <w:p w14:paraId="73B29E29" w14:textId="090B931A" w:rsidR="00C45420" w:rsidRPr="005743E8" w:rsidRDefault="003B4AD3">
            <w:pPr>
              <w:rPr>
                <w:highlight w:val="yellow"/>
              </w:rPr>
            </w:pPr>
            <w:r w:rsidRPr="005743E8">
              <w:rPr>
                <w:highlight w:val="yellow"/>
              </w:rPr>
              <w:t xml:space="preserve">If the project started before June 2018: = Number of months in </w:t>
            </w:r>
            <w:r w:rsidRPr="005743E8">
              <w:rPr>
                <w:highlight w:val="yellow"/>
              </w:rPr>
              <w:lastRenderedPageBreak/>
              <w:t xml:space="preserve">2018/19 FY (e.g. if it starts in Feb 2018, 5 months) x </w:t>
            </w:r>
            <w:proofErr w:type="spellStart"/>
            <w:r w:rsidRPr="005743E8">
              <w:rPr>
                <w:color w:val="4472C4" w:themeColor="accent1"/>
                <w:highlight w:val="yellow"/>
              </w:rPr>
              <w:t>monthly_spend</w:t>
            </w:r>
            <w:proofErr w:type="spellEnd"/>
          </w:p>
          <w:p w14:paraId="56ED48D7" w14:textId="57871161" w:rsidR="003B4AD3" w:rsidRPr="005743E8" w:rsidRDefault="003B4AD3">
            <w:pPr>
              <w:rPr>
                <w:highlight w:val="yellow"/>
              </w:rPr>
            </w:pPr>
          </w:p>
        </w:tc>
        <w:tc>
          <w:tcPr>
            <w:tcW w:w="2914" w:type="dxa"/>
          </w:tcPr>
          <w:p w14:paraId="1EEAFBC2" w14:textId="147B5F60" w:rsidR="00C45420" w:rsidRPr="005743E8" w:rsidRDefault="003B4AD3">
            <w:pPr>
              <w:rPr>
                <w:highlight w:val="yellow"/>
              </w:rPr>
            </w:pPr>
            <w:r w:rsidRPr="005743E8">
              <w:rPr>
                <w:highlight w:val="yellow"/>
              </w:rPr>
              <w:lastRenderedPageBreak/>
              <w:t xml:space="preserve">These calculate the spend for each </w:t>
            </w:r>
            <w:del w:id="5" w:author="Nicola Ruddle" w:date="2020-09-15T19:34:00Z">
              <w:r w:rsidRPr="005743E8" w:rsidDel="00562ADA">
                <w:rPr>
                  <w:highlight w:val="yellow"/>
                </w:rPr>
                <w:delText xml:space="preserve">financial </w:delText>
              </w:r>
            </w:del>
            <w:r w:rsidRPr="005743E8">
              <w:rPr>
                <w:highlight w:val="yellow"/>
              </w:rPr>
              <w:t>year</w:t>
            </w:r>
            <w:ins w:id="6" w:author="Nicola Ruddle" w:date="2020-09-15T19:34:00Z">
              <w:r w:rsidR="00562ADA">
                <w:rPr>
                  <w:highlight w:val="yellow"/>
                </w:rPr>
                <w:t xml:space="preserve"> of the ERP</w:t>
              </w:r>
            </w:ins>
            <w:r w:rsidRPr="005743E8">
              <w:rPr>
                <w:highlight w:val="yellow"/>
              </w:rPr>
              <w:t xml:space="preserve">. The financial year is </w:t>
            </w:r>
            <w:r w:rsidRPr="00CE4A77">
              <w:rPr>
                <w:color w:val="FF0000"/>
                <w:highlight w:val="yellow"/>
              </w:rPr>
              <w:t>July-June</w:t>
            </w:r>
            <w:r w:rsidRPr="005743E8">
              <w:rPr>
                <w:highlight w:val="yellow"/>
              </w:rPr>
              <w:t xml:space="preserve">. </w:t>
            </w:r>
            <w:proofErr w:type="gramStart"/>
            <w:r w:rsidRPr="005743E8">
              <w:rPr>
                <w:highlight w:val="yellow"/>
              </w:rPr>
              <w:t>However</w:t>
            </w:r>
            <w:proofErr w:type="gramEnd"/>
            <w:r w:rsidRPr="005743E8">
              <w:rPr>
                <w:highlight w:val="yellow"/>
              </w:rPr>
              <w:t xml:space="preserve"> Year 0 of the ERP was only Jan-June 2018.</w:t>
            </w:r>
          </w:p>
        </w:tc>
      </w:tr>
      <w:tr w:rsidR="00DD654F" w14:paraId="2BE9077C" w14:textId="37C904D7" w:rsidTr="008256DF">
        <w:tc>
          <w:tcPr>
            <w:tcW w:w="421" w:type="dxa"/>
          </w:tcPr>
          <w:p w14:paraId="519D09CF" w14:textId="77777777" w:rsidR="00C45420" w:rsidRDefault="00C45420" w:rsidP="000B1057">
            <w:pPr>
              <w:pStyle w:val="ListParagraph"/>
              <w:numPr>
                <w:ilvl w:val="0"/>
                <w:numId w:val="3"/>
              </w:numPr>
              <w:ind w:left="0" w:firstLine="0"/>
            </w:pPr>
          </w:p>
        </w:tc>
        <w:tc>
          <w:tcPr>
            <w:tcW w:w="2397" w:type="dxa"/>
          </w:tcPr>
          <w:p w14:paraId="108E313B" w14:textId="58FF98B4" w:rsidR="00C45420" w:rsidRPr="00814BA8" w:rsidRDefault="003B4AD3">
            <w:pPr>
              <w:rPr>
                <w:highlight w:val="green"/>
              </w:rPr>
            </w:pPr>
            <w:r w:rsidRPr="00814BA8">
              <w:rPr>
                <w:highlight w:val="green"/>
              </w:rPr>
              <w:t>Spend_</w:t>
            </w:r>
            <w:ins w:id="7" w:author="Nicola Ruddle" w:date="2020-09-15T19:34:00Z">
              <w:r w:rsidR="00562ADA" w:rsidRPr="00814BA8">
                <w:rPr>
                  <w:highlight w:val="green"/>
                </w:rPr>
                <w:t>1</w:t>
              </w:r>
            </w:ins>
            <w:r w:rsidR="00A41402" w:rsidRPr="00814BA8">
              <w:rPr>
                <w:highlight w:val="green"/>
              </w:rPr>
              <w:t>_all</w:t>
            </w:r>
          </w:p>
        </w:tc>
        <w:tc>
          <w:tcPr>
            <w:tcW w:w="3284" w:type="dxa"/>
          </w:tcPr>
          <w:p w14:paraId="1B845968" w14:textId="62F68207" w:rsidR="00C45420" w:rsidRDefault="003B4AD3">
            <w:r>
              <w:t>= Number of months the project was active in FY 18/19</w:t>
            </w:r>
            <w:ins w:id="8" w:author="Nicola Ruddle" w:date="2020-09-15T19:35:00Z">
              <w:r w:rsidR="00562ADA">
                <w:t xml:space="preserve"> (Year 1)</w:t>
              </w:r>
            </w:ins>
            <w:r>
              <w:t xml:space="preserve"> x </w:t>
            </w:r>
            <w:proofErr w:type="spellStart"/>
            <w:r>
              <w:t>monthly_spend</w:t>
            </w:r>
            <w:proofErr w:type="spellEnd"/>
          </w:p>
          <w:p w14:paraId="5E004516" w14:textId="77777777" w:rsidR="003B4AD3" w:rsidRDefault="003B4AD3"/>
          <w:p w14:paraId="2BCD55F8" w14:textId="4D0AD779" w:rsidR="003B4AD3" w:rsidRDefault="003B4AD3">
            <w:r>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0B1057">
            <w:pPr>
              <w:pStyle w:val="ListParagraph"/>
              <w:numPr>
                <w:ilvl w:val="0"/>
                <w:numId w:val="3"/>
              </w:numPr>
              <w:ind w:left="0" w:firstLine="0"/>
            </w:pPr>
          </w:p>
        </w:tc>
        <w:tc>
          <w:tcPr>
            <w:tcW w:w="2397" w:type="dxa"/>
          </w:tcPr>
          <w:p w14:paraId="59B3D1CE" w14:textId="2D55AAD9" w:rsidR="00C45420" w:rsidRPr="00814BA8" w:rsidRDefault="003B4AD3">
            <w:pPr>
              <w:rPr>
                <w:highlight w:val="green"/>
              </w:rPr>
            </w:pPr>
            <w:r w:rsidRPr="00814BA8">
              <w:rPr>
                <w:highlight w:val="green"/>
              </w:rPr>
              <w:t>Spend_</w:t>
            </w:r>
            <w:ins w:id="9" w:author="Nicola Ruddle" w:date="2020-09-15T19:35:00Z">
              <w:r w:rsidR="00562ADA" w:rsidRPr="00814BA8">
                <w:rPr>
                  <w:highlight w:val="green"/>
                </w:rPr>
                <w:t>2</w:t>
              </w:r>
            </w:ins>
            <w:r w:rsidR="00A41402" w:rsidRPr="00814BA8">
              <w:rPr>
                <w:highlight w:val="green"/>
              </w:rPr>
              <w:t>_all</w:t>
            </w:r>
          </w:p>
        </w:tc>
        <w:tc>
          <w:tcPr>
            <w:tcW w:w="3284" w:type="dxa"/>
          </w:tcPr>
          <w:p w14:paraId="6284A9CB" w14:textId="399B0A2C" w:rsidR="00C45420" w:rsidRDefault="003B4AD3">
            <w:r>
              <w:t>= Number of months the project was active in FY 19/20</w:t>
            </w:r>
            <w:ins w:id="10" w:author="Nicola Ruddle" w:date="2020-09-15T19:35:00Z">
              <w:r w:rsidR="00562ADA">
                <w:t xml:space="preserve"> (Year 2)</w:t>
              </w:r>
            </w:ins>
            <w:r>
              <w:t xml:space="preserve">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0B1057">
            <w:pPr>
              <w:pStyle w:val="ListParagraph"/>
              <w:numPr>
                <w:ilvl w:val="0"/>
                <w:numId w:val="3"/>
              </w:numPr>
              <w:ind w:left="0" w:firstLine="0"/>
            </w:pPr>
          </w:p>
        </w:tc>
        <w:tc>
          <w:tcPr>
            <w:tcW w:w="2397" w:type="dxa"/>
          </w:tcPr>
          <w:p w14:paraId="704D4E8B" w14:textId="554A1543" w:rsidR="00DD654F" w:rsidRPr="00814BA8" w:rsidRDefault="00DD654F">
            <w:pPr>
              <w:rPr>
                <w:highlight w:val="green"/>
              </w:rPr>
            </w:pPr>
            <w:r w:rsidRPr="00814BA8">
              <w:rPr>
                <w:highlight w:val="green"/>
              </w:rPr>
              <w:t>Spend_3Ys_all</w:t>
            </w:r>
          </w:p>
        </w:tc>
        <w:tc>
          <w:tcPr>
            <w:tcW w:w="3284" w:type="dxa"/>
          </w:tcPr>
          <w:p w14:paraId="60CB2F1E" w14:textId="4D54A898" w:rsidR="00DD654F" w:rsidRDefault="00DD654F">
            <w:r>
              <w:t>= Spend_</w:t>
            </w:r>
            <w:del w:id="11" w:author="Nicola Ruddle" w:date="2020-09-15T19:35:00Z">
              <w:r w:rsidDel="00562ADA">
                <w:delText>1718</w:delText>
              </w:r>
            </w:del>
            <w:ins w:id="12" w:author="Nicola Ruddle" w:date="2020-09-15T19:35:00Z">
              <w:r w:rsidR="00562ADA">
                <w:t>0</w:t>
              </w:r>
            </w:ins>
            <w:r>
              <w:t>_all + Spend_</w:t>
            </w:r>
            <w:del w:id="13" w:author="Nicola Ruddle" w:date="2020-09-15T19:35:00Z">
              <w:r w:rsidDel="00562ADA">
                <w:delText>1819</w:delText>
              </w:r>
            </w:del>
            <w:ins w:id="14" w:author="Nicola Ruddle" w:date="2020-09-15T19:35:00Z">
              <w:r w:rsidR="00562ADA">
                <w:t>1</w:t>
              </w:r>
            </w:ins>
            <w:r>
              <w:t>_all + Spend_</w:t>
            </w:r>
            <w:del w:id="15" w:author="Nicola Ruddle" w:date="2020-09-15T19:35:00Z">
              <w:r w:rsidDel="00562ADA">
                <w:delText>1920</w:delText>
              </w:r>
            </w:del>
            <w:ins w:id="16" w:author="Nicola Ruddle" w:date="2020-09-15T19:35:00Z">
              <w:r w:rsidR="00562ADA">
                <w:t>2</w:t>
              </w:r>
            </w:ins>
            <w:r>
              <w:t>_all</w:t>
            </w:r>
          </w:p>
        </w:tc>
        <w:tc>
          <w:tcPr>
            <w:tcW w:w="2914" w:type="dxa"/>
          </w:tcPr>
          <w:p w14:paraId="6DDB7F37" w14:textId="4E824F95" w:rsidR="00DD654F" w:rsidRDefault="00DD654F">
            <w:r>
              <w:t>Gives total spending in years 0-2 of the ERP</w:t>
            </w:r>
            <w:ins w:id="17" w:author="Nicola Ruddle" w:date="2020-09-15T19:35:00Z">
              <w:r w:rsidR="00562ADA">
                <w:t xml:space="preserve">. This spending is not specific to ERP activities or ERP </w:t>
              </w:r>
            </w:ins>
            <w:ins w:id="18" w:author="Nicola Ruddle" w:date="2020-09-15T19:36:00Z">
              <w:r w:rsidR="00562ADA">
                <w:t>districts/geographies.</w:t>
              </w:r>
            </w:ins>
          </w:p>
        </w:tc>
      </w:tr>
      <w:tr w:rsidR="004B6A92" w14:paraId="7385A822" w14:textId="77777777" w:rsidTr="008256DF">
        <w:tc>
          <w:tcPr>
            <w:tcW w:w="421" w:type="dxa"/>
          </w:tcPr>
          <w:p w14:paraId="6E84C0B7" w14:textId="77777777" w:rsidR="00CE4E02" w:rsidRDefault="00CE4E02" w:rsidP="000B1057">
            <w:pPr>
              <w:pStyle w:val="ListParagraph"/>
              <w:numPr>
                <w:ilvl w:val="0"/>
                <w:numId w:val="3"/>
              </w:numPr>
              <w:ind w:left="0" w:firstLine="0"/>
            </w:pPr>
          </w:p>
        </w:tc>
        <w:tc>
          <w:tcPr>
            <w:tcW w:w="2397" w:type="dxa"/>
          </w:tcPr>
          <w:p w14:paraId="75E21933" w14:textId="1AD9039A" w:rsidR="00CE4E02" w:rsidRPr="00D22883" w:rsidRDefault="00CE4E02">
            <w:pPr>
              <w:rPr>
                <w:highlight w:val="green"/>
              </w:rPr>
            </w:pPr>
            <w:proofErr w:type="spellStart"/>
            <w:r w:rsidRPr="00D22883">
              <w:rPr>
                <w:highlight w:val="green"/>
              </w:rPr>
              <w:t>Spend</w:t>
            </w:r>
            <w:r w:rsidR="00A41402" w:rsidRPr="00D22883">
              <w:rPr>
                <w:highlight w:val="green"/>
              </w:rPr>
              <w:t>prop</w:t>
            </w:r>
            <w:r w:rsidRPr="00D22883">
              <w:rPr>
                <w:highlight w:val="green"/>
              </w:rPr>
              <w:t>_Distlevel</w:t>
            </w:r>
            <w:r w:rsidR="00A41402" w:rsidRPr="00D22883">
              <w:rPr>
                <w:highlight w:val="green"/>
              </w:rPr>
              <w:t>_all</w:t>
            </w:r>
            <w:proofErr w:type="spellEnd"/>
          </w:p>
        </w:tc>
        <w:tc>
          <w:tcPr>
            <w:tcW w:w="3284" w:type="dxa"/>
          </w:tcPr>
          <w:p w14:paraId="0F2A1C20" w14:textId="2D9535F8" w:rsidR="00CE4E02" w:rsidRDefault="00CE4E02" w:rsidP="00CE4E02">
            <w:r>
              <w:t>= (A/B) * C</w:t>
            </w:r>
            <w:ins w:id="19" w:author="Nicola Ruddle" w:date="2020-09-15T19:40:00Z">
              <w:r w:rsidR="00562ADA">
                <w:t xml:space="preserve"> * D</w:t>
              </w:r>
            </w:ins>
          </w:p>
          <w:p w14:paraId="6CE20C07" w14:textId="77777777" w:rsidR="00CE4E02" w:rsidRDefault="00CE4E02" w:rsidP="00CE4E02"/>
          <w:p w14:paraId="05B2464F" w14:textId="21928D4D" w:rsidR="004F0A44" w:rsidRDefault="00CE4E02" w:rsidP="00CE4E02">
            <w:pPr>
              <w:rPr>
                <w:rFonts w:ascii="Arial" w:hAnsi="Arial" w:cs="Arial"/>
                <w:color w:val="313949"/>
                <w:sz w:val="21"/>
                <w:szCs w:val="21"/>
                <w:shd w:val="clear" w:color="auto" w:fill="FFFFFF"/>
              </w:rPr>
            </w:pPr>
            <w:r>
              <w:t xml:space="preserve"> A = total number of ERP districts (from </w:t>
            </w:r>
            <w:proofErr w:type="gramStart"/>
            <w:r w:rsidRPr="00CE4E02">
              <w:rPr>
                <w:rFonts w:ascii="Arial" w:hAnsi="Arial" w:cs="Arial"/>
                <w:color w:val="4472C4" w:themeColor="accent1"/>
                <w:sz w:val="21"/>
                <w:szCs w:val="21"/>
                <w:shd w:val="clear" w:color="auto" w:fill="FFFFFF"/>
              </w:rPr>
              <w:t>In</w:t>
            </w:r>
            <w:proofErr w:type="gramEnd"/>
            <w:r w:rsidRPr="00CE4E02">
              <w:rPr>
                <w:rFonts w:ascii="Arial" w:hAnsi="Arial" w:cs="Arial"/>
                <w:color w:val="4472C4" w:themeColor="accent1"/>
                <w:sz w:val="21"/>
                <w:szCs w:val="21"/>
                <w:shd w:val="clear" w:color="auto" w:fill="FFFFFF"/>
              </w:rPr>
              <w:t xml:space="preserve"> which ERP districts does your project work</w:t>
            </w:r>
            <w:r>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Pr>
                <w:rFonts w:ascii="Arial" w:hAnsi="Arial" w:cs="Arial"/>
                <w:color w:val="313949"/>
                <w:sz w:val="21"/>
                <w:szCs w:val="21"/>
                <w:highlight w:val="yellow"/>
                <w:shd w:val="clear" w:color="auto" w:fill="FFFFFF"/>
              </w:rPr>
              <w:t>Districts_</w:t>
            </w:r>
            <w:r w:rsidR="005F08FF" w:rsidRPr="005F08FF">
              <w:rPr>
                <w:rFonts w:ascii="Arial" w:hAnsi="Arial" w:cs="Arial"/>
                <w:color w:val="313949"/>
                <w:sz w:val="21"/>
                <w:szCs w:val="21"/>
                <w:highlight w:val="yellow"/>
                <w:shd w:val="clear" w:color="auto" w:fill="FFFFFF"/>
              </w:rPr>
              <w:t>RHC</w:t>
            </w:r>
            <w:proofErr w:type="spellEnd"/>
          </w:p>
          <w:p w14:paraId="7FDF3188" w14:textId="68746FE7" w:rsidR="00CE4E02" w:rsidRDefault="004F0A44" w:rsidP="00CE4E02">
            <w:pPr>
              <w:rPr>
                <w:rFonts w:ascii="Arial" w:hAnsi="Arial" w:cs="Arial"/>
                <w:color w:val="313949"/>
                <w:sz w:val="21"/>
                <w:szCs w:val="21"/>
                <w:shd w:val="clear" w:color="auto" w:fill="FFFFFF"/>
              </w:rPr>
            </w:pPr>
            <w:r w:rsidRPr="004F0A44">
              <w:rPr>
                <w:rFonts w:ascii="Arial" w:hAnsi="Arial" w:cs="Arial"/>
                <w:sz w:val="21"/>
                <w:szCs w:val="21"/>
                <w:shd w:val="clear" w:color="auto" w:fill="FFFFFF"/>
              </w:rPr>
              <w:t xml:space="preserve">B = </w:t>
            </w:r>
            <w:r w:rsidR="00CE4E02" w:rsidRPr="00CE4E02">
              <w:rPr>
                <w:rFonts w:ascii="Arial" w:hAnsi="Arial" w:cs="Arial"/>
                <w:color w:val="4472C4" w:themeColor="accent1"/>
                <w:sz w:val="21"/>
                <w:szCs w:val="21"/>
                <w:shd w:val="clear" w:color="auto" w:fill="FFFFFF"/>
              </w:rPr>
              <w:t>How many local governments (e.g. districts or municipalities) does your project work in, in total</w:t>
            </w:r>
            <w:r w:rsidR="00CE4E02">
              <w:rPr>
                <w:rFonts w:ascii="Arial" w:hAnsi="Arial" w:cs="Arial"/>
                <w:color w:val="313949"/>
                <w:sz w:val="21"/>
                <w:szCs w:val="21"/>
                <w:shd w:val="clear" w:color="auto" w:fill="FFFFFF"/>
              </w:rPr>
              <w:t>?)</w:t>
            </w:r>
            <w:r w:rsidR="005F08FF">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sidRPr="005F08FF">
              <w:rPr>
                <w:rFonts w:ascii="Arial" w:hAnsi="Arial" w:cs="Arial"/>
                <w:color w:val="313949"/>
                <w:sz w:val="21"/>
                <w:szCs w:val="21"/>
                <w:highlight w:val="yellow"/>
                <w:shd w:val="clear" w:color="auto" w:fill="FFFFFF"/>
              </w:rPr>
              <w:t>Districts_</w:t>
            </w:r>
            <w:commentRangeStart w:id="20"/>
            <w:r w:rsidR="005F08FF" w:rsidRPr="005F08FF">
              <w:rPr>
                <w:rFonts w:ascii="Arial" w:hAnsi="Arial" w:cs="Arial"/>
                <w:color w:val="313949"/>
                <w:sz w:val="21"/>
                <w:szCs w:val="21"/>
                <w:highlight w:val="yellow"/>
                <w:shd w:val="clear" w:color="auto" w:fill="FFFFFF"/>
              </w:rPr>
              <w:t>total</w:t>
            </w:r>
            <w:commentRangeEnd w:id="20"/>
            <w:proofErr w:type="spellEnd"/>
            <w:r w:rsidR="00562ADA">
              <w:rPr>
                <w:rStyle w:val="CommentReference"/>
              </w:rPr>
              <w:commentReference w:id="20"/>
            </w:r>
          </w:p>
          <w:p w14:paraId="5B089133" w14:textId="77777777" w:rsidR="004F0A44" w:rsidRDefault="004F0A44" w:rsidP="00CE4E02">
            <w:pPr>
              <w:rPr>
                <w:rFonts w:ascii="Arial" w:hAnsi="Arial" w:cs="Arial"/>
                <w:color w:val="313949"/>
                <w:sz w:val="21"/>
                <w:szCs w:val="21"/>
                <w:shd w:val="clear" w:color="auto" w:fill="FFFFFF"/>
              </w:rPr>
            </w:pPr>
            <w:r>
              <w:t xml:space="preserve">C = </w:t>
            </w:r>
            <w:r w:rsidRPr="00DD654F">
              <w:rPr>
                <w:rFonts w:ascii="Arial" w:hAnsi="Arial" w:cs="Arial"/>
                <w:color w:val="4472C4" w:themeColor="accent1"/>
                <w:sz w:val="21"/>
                <w:szCs w:val="21"/>
                <w:shd w:val="clear" w:color="auto" w:fill="FFFFFF"/>
              </w:rPr>
              <w:t xml:space="preserve">How focused on refugee hosting </w:t>
            </w:r>
            <w:proofErr w:type="spellStart"/>
            <w:r w:rsidRPr="00DD654F">
              <w:rPr>
                <w:rFonts w:ascii="Arial" w:hAnsi="Arial" w:cs="Arial"/>
                <w:color w:val="4472C4" w:themeColor="accent1"/>
                <w:sz w:val="21"/>
                <w:szCs w:val="21"/>
                <w:shd w:val="clear" w:color="auto" w:fill="FFFFFF"/>
              </w:rPr>
              <w:t>subcounties</w:t>
            </w:r>
            <w:proofErr w:type="spellEnd"/>
            <w:r w:rsidRPr="00DD654F">
              <w:rPr>
                <w:rFonts w:ascii="Arial" w:hAnsi="Arial" w:cs="Arial"/>
                <w:color w:val="4472C4" w:themeColor="accent1"/>
                <w:sz w:val="21"/>
                <w:szCs w:val="21"/>
                <w:shd w:val="clear" w:color="auto" w:fill="FFFFFF"/>
              </w:rPr>
              <w:t xml:space="preserve"> is </w:t>
            </w:r>
            <w:proofErr w:type="gramStart"/>
            <w:r w:rsidRPr="00DD654F">
              <w:rPr>
                <w:rFonts w:ascii="Arial" w:hAnsi="Arial" w:cs="Arial"/>
                <w:color w:val="4472C4" w:themeColor="accent1"/>
                <w:sz w:val="21"/>
                <w:szCs w:val="21"/>
                <w:shd w:val="clear" w:color="auto" w:fill="FFFFFF"/>
              </w:rPr>
              <w:t>your</w:t>
            </w:r>
            <w:proofErr w:type="gramEnd"/>
            <w:r w:rsidRPr="00DD654F">
              <w:rPr>
                <w:rFonts w:ascii="Arial" w:hAnsi="Arial" w:cs="Arial"/>
                <w:color w:val="4472C4" w:themeColor="accent1"/>
                <w:sz w:val="21"/>
                <w:szCs w:val="21"/>
                <w:shd w:val="clear" w:color="auto" w:fill="FFFFFF"/>
              </w:rPr>
              <w:t xml:space="preserve"> spend in the ERP districts</w:t>
            </w:r>
            <w:r>
              <w:rPr>
                <w:rFonts w:ascii="Arial" w:hAnsi="Arial" w:cs="Arial"/>
                <w:color w:val="313949"/>
                <w:sz w:val="21"/>
                <w:szCs w:val="21"/>
                <w:shd w:val="clear" w:color="auto" w:fill="FFFFFF"/>
              </w:rPr>
              <w:t>?</w:t>
            </w:r>
          </w:p>
          <w:p w14:paraId="678AC56B" w14:textId="77777777" w:rsidR="004F0A44" w:rsidRDefault="004F0A44" w:rsidP="00CE4E02">
            <w:r>
              <w:t>None=0%</w:t>
            </w:r>
          </w:p>
          <w:p w14:paraId="208EEF1F" w14:textId="77777777" w:rsidR="004F0A44" w:rsidRDefault="004F0A44" w:rsidP="00CE4E02">
            <w:r>
              <w:t>Some = 25%</w:t>
            </w:r>
          </w:p>
          <w:p w14:paraId="04C041C5" w14:textId="77777777" w:rsidR="004F0A44" w:rsidRDefault="004F0A44" w:rsidP="00CE4E02">
            <w:r>
              <w:t>Half = 50%</w:t>
            </w:r>
          </w:p>
          <w:p w14:paraId="076AD1DE" w14:textId="77777777" w:rsidR="004F0A44" w:rsidRDefault="004F0A44" w:rsidP="00CE4E02">
            <w:r>
              <w:t>Most = 75%</w:t>
            </w:r>
          </w:p>
          <w:p w14:paraId="61B448EE" w14:textId="77777777" w:rsidR="004F0A44" w:rsidRDefault="004F0A44" w:rsidP="00CE4E02">
            <w:pPr>
              <w:rPr>
                <w:ins w:id="21" w:author="Nicola Ruddle" w:date="2020-09-15T19:40:00Z"/>
              </w:rPr>
            </w:pPr>
            <w:r>
              <w:t>All = 100%</w:t>
            </w:r>
          </w:p>
          <w:p w14:paraId="7DEDA8F1" w14:textId="302B32CD" w:rsidR="00562ADA" w:rsidRDefault="00562ADA" w:rsidP="00CE4E02">
            <w:commentRangeStart w:id="22"/>
            <w:ins w:id="23" w:author="Nicola Ruddle" w:date="2020-09-15T19:40:00Z">
              <w:r>
                <w:t>D</w:t>
              </w:r>
            </w:ins>
            <w:commentRangeEnd w:id="22"/>
            <w:ins w:id="24" w:author="Nicola Ruddle" w:date="2020-09-15T19:41:00Z">
              <w:r>
                <w:rPr>
                  <w:rStyle w:val="CommentReference"/>
                </w:rPr>
                <w:commentReference w:id="22"/>
              </w:r>
            </w:ins>
            <w:ins w:id="25" w:author="Nicola Ruddle" w:date="2020-09-15T19:40:00Z">
              <w:r>
                <w:t xml:space="preserve"> = proportion</w:t>
              </w:r>
            </w:ins>
            <w:ins w:id="26" w:author="Nicola Ruddle" w:date="2020-09-15T19:41:00Z">
              <w:r>
                <w:t xml:space="preserve"> of spending at district/school level (from </w:t>
              </w:r>
              <w:r w:rsidRPr="00562ADA">
                <w:rPr>
                  <w:rFonts w:ascii="Arial" w:hAnsi="Arial" w:cs="Arial"/>
                  <w:color w:val="4472C4" w:themeColor="accent1"/>
                  <w:sz w:val="21"/>
                  <w:szCs w:val="21"/>
                  <w:shd w:val="clear" w:color="auto" w:fill="FFFFFF"/>
                  <w:rPrChange w:id="27" w:author="Nicola Ruddle" w:date="2020-09-15T19:41:00Z">
                    <w:rPr>
                      <w:rFonts w:ascii="Arial" w:hAnsi="Arial" w:cs="Arial"/>
                      <w:color w:val="313949"/>
                      <w:sz w:val="21"/>
                      <w:szCs w:val="21"/>
                      <w:shd w:val="clear" w:color="auto" w:fill="FFFFFF"/>
                    </w:rPr>
                  </w:rPrChange>
                </w:rPr>
                <w:t>What proportion is at the district/school level?)</w:t>
              </w:r>
            </w:ins>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0B1057">
            <w:pPr>
              <w:pStyle w:val="ListParagraph"/>
              <w:numPr>
                <w:ilvl w:val="0"/>
                <w:numId w:val="3"/>
              </w:numPr>
              <w:ind w:left="0" w:firstLine="0"/>
            </w:pPr>
          </w:p>
        </w:tc>
        <w:tc>
          <w:tcPr>
            <w:tcW w:w="2397" w:type="dxa"/>
          </w:tcPr>
          <w:p w14:paraId="68037FF6" w14:textId="1CAD61A0" w:rsidR="00A41402" w:rsidRPr="00BB3485" w:rsidRDefault="00A41402">
            <w:pPr>
              <w:rPr>
                <w:highlight w:val="green"/>
              </w:rPr>
            </w:pPr>
            <w:proofErr w:type="spellStart"/>
            <w:r w:rsidRPr="00BB3485">
              <w:rPr>
                <w:highlight w:val="green"/>
              </w:rPr>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What proportion is at the national level?</w:t>
            </w:r>
            <w:r w:rsidR="00277AE9">
              <w:rPr>
                <w:rFonts w:ascii="Arial" w:hAnsi="Arial" w:cs="Arial"/>
                <w:color w:val="4472C4" w:themeColor="accent1"/>
                <w:sz w:val="21"/>
                <w:szCs w:val="21"/>
                <w:shd w:val="clear" w:color="auto" w:fill="FFFFFF"/>
              </w:rPr>
              <w:t xml:space="preserve"> </w:t>
            </w:r>
            <w:r w:rsidR="00277AE9" w:rsidRPr="005F08FF">
              <w:rPr>
                <w:rFonts w:ascii="Arial" w:hAnsi="Arial" w:cs="Arial"/>
                <w:sz w:val="21"/>
                <w:szCs w:val="21"/>
                <w:highlight w:val="yellow"/>
                <w:shd w:val="clear" w:color="auto" w:fill="FFFFFF"/>
              </w:rPr>
              <w:t xml:space="preserve">(relabel </w:t>
            </w:r>
            <w:proofErr w:type="spellStart"/>
            <w:r w:rsidR="00277AE9" w:rsidRPr="005F08FF">
              <w:rPr>
                <w:rFonts w:ascii="Arial" w:hAnsi="Arial" w:cs="Arial"/>
                <w:sz w:val="21"/>
                <w:szCs w:val="21"/>
                <w:highlight w:val="yellow"/>
                <w:shd w:val="clear" w:color="auto" w:fill="FFFFFF"/>
              </w:rPr>
              <w:t>Spendprop_</w:t>
            </w:r>
            <w:r w:rsidR="005F08FF" w:rsidRPr="005F08FF">
              <w:rPr>
                <w:rFonts w:ascii="Arial" w:hAnsi="Arial" w:cs="Arial"/>
                <w:sz w:val="21"/>
                <w:szCs w:val="21"/>
                <w:highlight w:val="yellow"/>
                <w:shd w:val="clear" w:color="auto" w:fill="FFFFFF"/>
              </w:rPr>
              <w:t>Nat_all</w:t>
            </w:r>
            <w:proofErr w:type="spellEnd"/>
            <w:r w:rsidR="005F08FF" w:rsidRPr="005F08FF">
              <w:rPr>
                <w:rFonts w:ascii="Arial" w:hAnsi="Arial" w:cs="Arial"/>
                <w:sz w:val="21"/>
                <w:szCs w:val="21"/>
                <w:highlight w:val="yellow"/>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6500AF" w14:paraId="7A24FBEB" w14:textId="77777777" w:rsidTr="008256DF">
        <w:trPr>
          <w:ins w:id="28" w:author="Nicola Ruddle" w:date="2020-09-15T19:43:00Z"/>
        </w:trPr>
        <w:tc>
          <w:tcPr>
            <w:tcW w:w="421" w:type="dxa"/>
          </w:tcPr>
          <w:p w14:paraId="3B46135C" w14:textId="77777777" w:rsidR="006500AF" w:rsidRDefault="006500AF">
            <w:pPr>
              <w:ind w:left="360"/>
              <w:rPr>
                <w:ins w:id="29" w:author="Nicola Ruddle" w:date="2020-09-15T19:43:00Z"/>
              </w:rPr>
              <w:pPrChange w:id="30" w:author="Nicola Ruddle" w:date="2020-09-15T19:44:00Z">
                <w:pPr>
                  <w:pStyle w:val="ListParagraph"/>
                  <w:numPr>
                    <w:numId w:val="3"/>
                  </w:numPr>
                  <w:ind w:left="0" w:hanging="360"/>
                </w:pPr>
              </w:pPrChange>
            </w:pPr>
          </w:p>
        </w:tc>
        <w:tc>
          <w:tcPr>
            <w:tcW w:w="2397" w:type="dxa"/>
          </w:tcPr>
          <w:p w14:paraId="0A6188B1" w14:textId="79B67C22" w:rsidR="006500AF" w:rsidRPr="00BB3485" w:rsidRDefault="006500AF">
            <w:pPr>
              <w:rPr>
                <w:ins w:id="31" w:author="Nicola Ruddle" w:date="2020-09-15T19:43:00Z"/>
                <w:highlight w:val="green"/>
              </w:rPr>
            </w:pPr>
            <w:ins w:id="32" w:author="Nicola Ruddle" w:date="2020-09-15T19:44:00Z">
              <w:r w:rsidRPr="006500AF">
                <w:rPr>
                  <w:rPrChange w:id="33" w:author="Nicola Ruddle" w:date="2020-09-15T19:44:00Z">
                    <w:rPr>
                      <w:highlight w:val="green"/>
                    </w:rPr>
                  </w:rPrChange>
                </w:rPr>
                <w:t>QA check</w:t>
              </w:r>
            </w:ins>
          </w:p>
        </w:tc>
        <w:tc>
          <w:tcPr>
            <w:tcW w:w="3284" w:type="dxa"/>
          </w:tcPr>
          <w:p w14:paraId="5AC5AC31" w14:textId="68A9DC31" w:rsidR="006500AF" w:rsidRDefault="006500AF" w:rsidP="00CE4E02">
            <w:pPr>
              <w:rPr>
                <w:ins w:id="34" w:author="Nicola Ruddle" w:date="2020-09-15T19:43:00Z"/>
              </w:rPr>
            </w:pPr>
            <w:proofErr w:type="spellStart"/>
            <w:ins w:id="35" w:author="Nicola Ruddle" w:date="2020-09-15T19:44:00Z">
              <w:r>
                <w:t>Spendprop_RHC_all</w:t>
              </w:r>
              <w:proofErr w:type="spellEnd"/>
              <w:r>
                <w:t xml:space="preserve"> should be less than or equal to 1.</w:t>
              </w:r>
            </w:ins>
          </w:p>
        </w:tc>
        <w:tc>
          <w:tcPr>
            <w:tcW w:w="2914" w:type="dxa"/>
          </w:tcPr>
          <w:p w14:paraId="6C6BAEFC" w14:textId="77777777" w:rsidR="006500AF" w:rsidRDefault="006500AF">
            <w:pPr>
              <w:rPr>
                <w:ins w:id="36" w:author="Nicola Ruddle" w:date="2020-09-15T19:43:00Z"/>
              </w:rPr>
            </w:pPr>
          </w:p>
        </w:tc>
      </w:tr>
      <w:tr w:rsidR="004B6A92" w14:paraId="1D40D165" w14:textId="77777777" w:rsidTr="008256DF">
        <w:tc>
          <w:tcPr>
            <w:tcW w:w="421" w:type="dxa"/>
          </w:tcPr>
          <w:p w14:paraId="44E1E806" w14:textId="77777777" w:rsidR="00CE4E02" w:rsidRDefault="00CE4E02" w:rsidP="000B1057">
            <w:pPr>
              <w:pStyle w:val="ListParagraph"/>
              <w:numPr>
                <w:ilvl w:val="0"/>
                <w:numId w:val="3"/>
              </w:numPr>
              <w:ind w:left="0" w:firstLine="0"/>
            </w:pPr>
          </w:p>
        </w:tc>
        <w:tc>
          <w:tcPr>
            <w:tcW w:w="2397" w:type="dxa"/>
          </w:tcPr>
          <w:p w14:paraId="298F100A" w14:textId="27A0E161" w:rsidR="00CE4E02" w:rsidRPr="00BB3485" w:rsidRDefault="00CE4E02">
            <w:pPr>
              <w:rPr>
                <w:highlight w:val="green"/>
              </w:rPr>
            </w:pPr>
            <w:r w:rsidRPr="00BB3485">
              <w:rPr>
                <w:highlight w:val="green"/>
              </w:rPr>
              <w:t>Spend_</w:t>
            </w:r>
            <w:r w:rsidR="00DD654F" w:rsidRPr="00BB3485">
              <w:rPr>
                <w:highlight w:val="green"/>
              </w:rPr>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2AA93606" w:rsidR="00CE4E02" w:rsidRDefault="00DD654F">
            <w:r>
              <w:t>Gives the total spending in years 0-2 that is on RHC, but not necessarily specific to the ERP</w:t>
            </w:r>
          </w:p>
        </w:tc>
      </w:tr>
      <w:tr w:rsidR="00DD654F" w14:paraId="4CBC2332" w14:textId="77777777" w:rsidTr="008256DF">
        <w:tc>
          <w:tcPr>
            <w:tcW w:w="421" w:type="dxa"/>
          </w:tcPr>
          <w:p w14:paraId="308D8AD4" w14:textId="77777777" w:rsidR="00DD654F" w:rsidRDefault="00DD654F" w:rsidP="000B1057">
            <w:pPr>
              <w:pStyle w:val="ListParagraph"/>
              <w:numPr>
                <w:ilvl w:val="0"/>
                <w:numId w:val="3"/>
              </w:numPr>
              <w:ind w:left="0" w:firstLine="0"/>
            </w:pPr>
          </w:p>
        </w:tc>
        <w:tc>
          <w:tcPr>
            <w:tcW w:w="2397" w:type="dxa"/>
          </w:tcPr>
          <w:p w14:paraId="4113B6D1" w14:textId="17972B72" w:rsidR="00DD654F" w:rsidRPr="00BB3485" w:rsidRDefault="00A54280" w:rsidP="003A7F6C">
            <w:pPr>
              <w:rPr>
                <w:highlight w:val="green"/>
              </w:rPr>
            </w:pPr>
            <w:r w:rsidRPr="00BB3485">
              <w:rPr>
                <w:highlight w:val="green"/>
              </w:rPr>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0B1057">
            <w:pPr>
              <w:pStyle w:val="ListParagraph"/>
              <w:numPr>
                <w:ilvl w:val="0"/>
                <w:numId w:val="3"/>
              </w:numPr>
              <w:ind w:left="0" w:firstLine="0"/>
            </w:pPr>
          </w:p>
        </w:tc>
        <w:tc>
          <w:tcPr>
            <w:tcW w:w="2397" w:type="dxa"/>
          </w:tcPr>
          <w:p w14:paraId="444EB199" w14:textId="6CE43ED9" w:rsidR="00DD654F" w:rsidRPr="002C61D6" w:rsidRDefault="00DD654F" w:rsidP="003A7F6C">
            <w:pPr>
              <w:rPr>
                <w:highlight w:val="green"/>
              </w:rPr>
            </w:pPr>
            <w:r w:rsidRPr="002C61D6">
              <w:rPr>
                <w:highlight w:val="green"/>
              </w:rPr>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pPr>
        <w:rPr>
          <w:b/>
          <w:bCs/>
        </w:rPr>
      </w:pPr>
      <w:r>
        <w:rPr>
          <w:b/>
          <w:bCs/>
        </w:rPr>
        <w:t xml:space="preserve">Table 2 </w:t>
      </w:r>
      <w:r w:rsidR="00AF610D">
        <w:rPr>
          <w:b/>
          <w:bCs/>
        </w:rPr>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0B1057">
            <w:pPr>
              <w:pStyle w:val="ListParagraph"/>
              <w:numPr>
                <w:ilvl w:val="0"/>
                <w:numId w:val="3"/>
              </w:numPr>
              <w:ind w:left="0" w:firstLine="0"/>
            </w:pPr>
          </w:p>
        </w:tc>
        <w:tc>
          <w:tcPr>
            <w:tcW w:w="2397" w:type="dxa"/>
          </w:tcPr>
          <w:p w14:paraId="37E56C54" w14:textId="1A05DAA0" w:rsidR="00AF610D" w:rsidRDefault="00A54280" w:rsidP="003A7F6C">
            <w:r w:rsidRPr="00C74CC5">
              <w:rPr>
                <w:highlight w:val="green"/>
              </w:rPr>
              <w:t>Spend_RHC_3Ys_ERPspec</w:t>
            </w:r>
            <w:r w:rsidR="00AF610D" w:rsidRPr="00C74CC5">
              <w:rPr>
                <w:highlight w:val="green"/>
              </w:rPr>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0B1057">
            <w:pPr>
              <w:pStyle w:val="ListParagraph"/>
              <w:numPr>
                <w:ilvl w:val="0"/>
                <w:numId w:val="3"/>
              </w:numPr>
              <w:ind w:left="0" w:firstLine="0"/>
            </w:pPr>
          </w:p>
        </w:tc>
        <w:tc>
          <w:tcPr>
            <w:tcW w:w="2397" w:type="dxa"/>
          </w:tcPr>
          <w:p w14:paraId="4CF360ED" w14:textId="60C1237D" w:rsidR="00AF610D" w:rsidRDefault="00A54280" w:rsidP="003A7F6C">
            <w:r w:rsidRPr="00C74CC5">
              <w:rPr>
                <w:highlight w:val="green"/>
              </w:rPr>
              <w:t>Spend_RHC_3Ys_ERPspec</w:t>
            </w:r>
            <w:r w:rsidR="00AF610D" w:rsidRPr="00C74CC5">
              <w:rPr>
                <w:highlight w:val="green"/>
              </w:rPr>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0B1057">
            <w:pPr>
              <w:pStyle w:val="ListParagraph"/>
              <w:numPr>
                <w:ilvl w:val="0"/>
                <w:numId w:val="3"/>
              </w:numPr>
              <w:ind w:left="0" w:firstLine="0"/>
            </w:pPr>
          </w:p>
        </w:tc>
        <w:tc>
          <w:tcPr>
            <w:tcW w:w="2397" w:type="dxa"/>
          </w:tcPr>
          <w:p w14:paraId="5C9EAC38" w14:textId="41E2DAE1" w:rsidR="00AF610D" w:rsidRDefault="00A54280" w:rsidP="003A7F6C">
            <w:r w:rsidRPr="00C74CC5">
              <w:rPr>
                <w:highlight w:val="green"/>
              </w:rPr>
              <w:t>Spend_RHC_3Ys_ERPspec</w:t>
            </w:r>
            <w:r w:rsidR="00AF610D" w:rsidRPr="00C74CC5">
              <w:rPr>
                <w:highlight w:val="green"/>
              </w:rPr>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0B1057">
            <w:pPr>
              <w:pStyle w:val="ListParagraph"/>
              <w:numPr>
                <w:ilvl w:val="0"/>
                <w:numId w:val="3"/>
              </w:numPr>
              <w:ind w:left="0" w:firstLine="0"/>
            </w:pPr>
            <w:bookmarkStart w:id="37" w:name="_Ref50984333"/>
          </w:p>
        </w:tc>
        <w:bookmarkEnd w:id="37"/>
        <w:tc>
          <w:tcPr>
            <w:tcW w:w="2397" w:type="dxa"/>
          </w:tcPr>
          <w:p w14:paraId="53DD8693" w14:textId="21CA904B" w:rsidR="00AF610D" w:rsidRDefault="00A54280" w:rsidP="003A7F6C">
            <w:r w:rsidRPr="00C74CC5">
              <w:rPr>
                <w:highlight w:val="green"/>
              </w:rPr>
              <w:t>Spend_RHC_3Ys_ERPspec</w:t>
            </w:r>
            <w:r w:rsidR="00AF610D" w:rsidRPr="00C74CC5">
              <w:rPr>
                <w:highlight w:val="green"/>
              </w:rPr>
              <w:t>_O4</w:t>
            </w:r>
          </w:p>
        </w:tc>
        <w:tc>
          <w:tcPr>
            <w:tcW w:w="3284" w:type="dxa"/>
          </w:tcPr>
          <w:p w14:paraId="74809B74" w14:textId="60F76F41" w:rsidR="00AF610D" w:rsidRPr="003B4AD3" w:rsidRDefault="00AF610D" w:rsidP="003A7F6C">
            <w:pPr>
              <w:rPr>
                <w:b/>
                <w:bCs/>
              </w:rPr>
            </w:pPr>
            <w:r>
              <w:t xml:space="preserve">= </w:t>
            </w:r>
            <w:r w:rsidR="00A54280">
              <w:t>Spend_RHC_3Ys_ERPspec</w:t>
            </w:r>
            <w:r>
              <w:t xml:space="preserve"> * </w:t>
            </w:r>
            <w:proofErr w:type="spellStart"/>
            <w:r>
              <w:t>Outcome</w:t>
            </w:r>
            <w:ins w:id="38" w:author="Nicola Ruddle" w:date="2020-09-14T13:43:00Z">
              <w:r w:rsidR="00F03DA2">
                <w:t>_</w:t>
              </w:r>
            </w:ins>
            <w:del w:id="39" w:author="Nicola Ruddle" w:date="2020-09-14T13:43:00Z">
              <w:r w:rsidDel="00F03DA2">
                <w:delText xml:space="preserve"> </w:delText>
              </w:r>
            </w:del>
            <w:r>
              <w:t>Other</w:t>
            </w:r>
            <w:ins w:id="40" w:author="Nicola Ruddle" w:date="2020-09-14T13:44:00Z">
              <w:r w:rsidR="00F03DA2">
                <w:t>_rev</w:t>
              </w:r>
            </w:ins>
            <w:proofErr w:type="spellEnd"/>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0B1057">
            <w:pPr>
              <w:pStyle w:val="ListParagraph"/>
              <w:numPr>
                <w:ilvl w:val="0"/>
                <w:numId w:val="3"/>
              </w:numPr>
              <w:ind w:left="0" w:firstLine="0"/>
            </w:pPr>
          </w:p>
        </w:tc>
        <w:tc>
          <w:tcPr>
            <w:tcW w:w="2397" w:type="dxa"/>
          </w:tcPr>
          <w:p w14:paraId="745ABD59" w14:textId="71A52CB4" w:rsidR="00AF610D" w:rsidRPr="00644B68" w:rsidRDefault="00AF610D" w:rsidP="003A7F6C">
            <w:pPr>
              <w:rPr>
                <w:highlight w:val="green"/>
              </w:rPr>
            </w:pPr>
            <w:r w:rsidRPr="00644B68">
              <w:rPr>
                <w:highlight w:val="green"/>
              </w:rPr>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w:t>
            </w:r>
            <w:proofErr w:type="gramStart"/>
            <w:r>
              <w:t>4 outcome</w:t>
            </w:r>
            <w:proofErr w:type="gramEnd"/>
            <w:r>
              <w:t xml:space="preserve"> raw %ages sum to 100% - but this would check that the 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0B1057">
            <w:pPr>
              <w:pStyle w:val="ListParagraph"/>
              <w:numPr>
                <w:ilvl w:val="0"/>
                <w:numId w:val="3"/>
              </w:numPr>
              <w:ind w:left="0" w:firstLine="0"/>
            </w:pPr>
          </w:p>
        </w:tc>
        <w:tc>
          <w:tcPr>
            <w:tcW w:w="2397" w:type="dxa"/>
          </w:tcPr>
          <w:p w14:paraId="51DA395E" w14:textId="24964FE4" w:rsidR="00AF610D" w:rsidRDefault="00A54280" w:rsidP="003A7F6C">
            <w:r w:rsidRPr="007D23EE">
              <w:rPr>
                <w:highlight w:val="green"/>
              </w:rPr>
              <w:t>Spend_RHC_3Ys_ERPspec</w:t>
            </w:r>
            <w:r w:rsidR="003A7F6C" w:rsidRPr="007D23EE">
              <w:rPr>
                <w:highlight w:val="green"/>
              </w:rPr>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0B1057">
            <w:pPr>
              <w:pStyle w:val="ListParagraph"/>
              <w:numPr>
                <w:ilvl w:val="0"/>
                <w:numId w:val="3"/>
              </w:numPr>
              <w:ind w:left="0" w:firstLine="0"/>
            </w:pPr>
          </w:p>
        </w:tc>
        <w:tc>
          <w:tcPr>
            <w:tcW w:w="2397" w:type="dxa"/>
          </w:tcPr>
          <w:p w14:paraId="5B73A2E6" w14:textId="7EAC6021" w:rsidR="00AF610D" w:rsidRDefault="00A54280" w:rsidP="003A7F6C">
            <w:r w:rsidRPr="007D23EE">
              <w:rPr>
                <w:highlight w:val="green"/>
              </w:rPr>
              <w:t>Spend_RHC_3Ys_ERPspec</w:t>
            </w:r>
            <w:r w:rsidR="003A7F6C" w:rsidRPr="007D23EE">
              <w:rPr>
                <w:highlight w:val="green"/>
              </w:rPr>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0B1057">
            <w:pPr>
              <w:pStyle w:val="ListParagraph"/>
              <w:numPr>
                <w:ilvl w:val="0"/>
                <w:numId w:val="3"/>
              </w:numPr>
              <w:ind w:left="0" w:firstLine="0"/>
            </w:pPr>
          </w:p>
        </w:tc>
        <w:tc>
          <w:tcPr>
            <w:tcW w:w="2397" w:type="dxa"/>
          </w:tcPr>
          <w:p w14:paraId="609BEDFB" w14:textId="4FE88D77" w:rsidR="00AF610D" w:rsidRDefault="00A54280" w:rsidP="003A7F6C">
            <w:r w:rsidRPr="007D23EE">
              <w:rPr>
                <w:highlight w:val="green"/>
              </w:rPr>
              <w:t>Spend_RHC_3Ys_ERPspec</w:t>
            </w:r>
            <w:r w:rsidR="003A7F6C" w:rsidRPr="007D23EE">
              <w:rPr>
                <w:highlight w:val="green"/>
              </w:rPr>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0B1057">
            <w:pPr>
              <w:pStyle w:val="ListParagraph"/>
              <w:numPr>
                <w:ilvl w:val="0"/>
                <w:numId w:val="3"/>
              </w:numPr>
              <w:ind w:left="0" w:firstLine="0"/>
            </w:pPr>
          </w:p>
        </w:tc>
        <w:tc>
          <w:tcPr>
            <w:tcW w:w="2397" w:type="dxa"/>
          </w:tcPr>
          <w:p w14:paraId="1C107E35" w14:textId="1ADD2F7A" w:rsidR="00AF610D" w:rsidRDefault="00A54280" w:rsidP="003A7F6C">
            <w:r w:rsidRPr="007D23EE">
              <w:rPr>
                <w:highlight w:val="green"/>
              </w:rPr>
              <w:t>Spend_RHC_3Ys_ERPspec</w:t>
            </w:r>
            <w:r w:rsidR="003A7F6C" w:rsidRPr="007D23EE">
              <w:rPr>
                <w:highlight w:val="green"/>
              </w:rPr>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0B1057">
            <w:pPr>
              <w:pStyle w:val="ListParagraph"/>
              <w:numPr>
                <w:ilvl w:val="0"/>
                <w:numId w:val="3"/>
              </w:numPr>
              <w:ind w:left="0" w:firstLine="0"/>
            </w:pPr>
          </w:p>
        </w:tc>
        <w:tc>
          <w:tcPr>
            <w:tcW w:w="2397" w:type="dxa"/>
          </w:tcPr>
          <w:p w14:paraId="713A3F3E" w14:textId="56848BA6" w:rsidR="00AF610D" w:rsidRDefault="00A54280" w:rsidP="003A7F6C">
            <w:r w:rsidRPr="007D23EE">
              <w:rPr>
                <w:highlight w:val="green"/>
              </w:rPr>
              <w:t>Spend_RHC_3Ys_ERPspec</w:t>
            </w:r>
            <w:r w:rsidR="003A7F6C" w:rsidRPr="007D23EE">
              <w:rPr>
                <w:highlight w:val="green"/>
              </w:rPr>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0B1057">
            <w:pPr>
              <w:pStyle w:val="ListParagraph"/>
              <w:numPr>
                <w:ilvl w:val="0"/>
                <w:numId w:val="3"/>
              </w:numPr>
              <w:ind w:left="0" w:firstLine="0"/>
            </w:pPr>
          </w:p>
        </w:tc>
        <w:tc>
          <w:tcPr>
            <w:tcW w:w="2397" w:type="dxa"/>
          </w:tcPr>
          <w:p w14:paraId="34771268" w14:textId="27756D29" w:rsidR="00AF610D" w:rsidRPr="007D23EE" w:rsidRDefault="00A54280" w:rsidP="003A7F6C">
            <w:r w:rsidRPr="007D23EE">
              <w:rPr>
                <w:highlight w:val="green"/>
              </w:rPr>
              <w:t>Spend_RHC_3Ys_ERPspec</w:t>
            </w:r>
            <w:r w:rsidR="003A7F6C" w:rsidRPr="007D23EE">
              <w:rPr>
                <w:highlight w:val="green"/>
              </w:rPr>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0B1057">
            <w:pPr>
              <w:pStyle w:val="ListParagraph"/>
              <w:numPr>
                <w:ilvl w:val="0"/>
                <w:numId w:val="3"/>
              </w:numPr>
              <w:ind w:left="0" w:firstLine="0"/>
            </w:pPr>
            <w:bookmarkStart w:id="41" w:name="_Ref50984386"/>
          </w:p>
        </w:tc>
        <w:bookmarkEnd w:id="41"/>
        <w:tc>
          <w:tcPr>
            <w:tcW w:w="2397" w:type="dxa"/>
          </w:tcPr>
          <w:p w14:paraId="19934A1C" w14:textId="7283E9AE" w:rsidR="00AF610D" w:rsidRDefault="00A54280" w:rsidP="003A7F6C">
            <w:r w:rsidRPr="007D23EE">
              <w:rPr>
                <w:highlight w:val="green"/>
              </w:rPr>
              <w:t>Spend_RHC_3Ys_ERPspec</w:t>
            </w:r>
            <w:r w:rsidR="003A7F6C" w:rsidRPr="007D23EE">
              <w:rPr>
                <w:highlight w:val="green"/>
              </w:rPr>
              <w:t>_PO</w:t>
            </w:r>
          </w:p>
        </w:tc>
        <w:tc>
          <w:tcPr>
            <w:tcW w:w="3284" w:type="dxa"/>
          </w:tcPr>
          <w:p w14:paraId="745DA0EB" w14:textId="251774FE" w:rsidR="00AF610D" w:rsidRDefault="003A7F6C" w:rsidP="003A7F6C">
            <w:r>
              <w:t xml:space="preserve">= </w:t>
            </w:r>
            <w:r w:rsidR="00A54280">
              <w:t>Spend_RHC_3Ys_ERPspec</w:t>
            </w:r>
            <w:r>
              <w:t xml:space="preserve"> * </w:t>
            </w:r>
            <w:proofErr w:type="spellStart"/>
            <w:r>
              <w:t>Programme</w:t>
            </w:r>
            <w:ins w:id="42" w:author="Nicola Ruddle" w:date="2020-09-14T13:55:00Z">
              <w:r w:rsidR="000B1057">
                <w:t>_</w:t>
              </w:r>
            </w:ins>
            <w:del w:id="43" w:author="Nicola Ruddle" w:date="2020-09-14T13:55:00Z">
              <w:r w:rsidDel="000B1057">
                <w:delText xml:space="preserve"> </w:delText>
              </w:r>
            </w:del>
            <w:r>
              <w:t>Other</w:t>
            </w:r>
            <w:ins w:id="44" w:author="Nicola Ruddle" w:date="2020-09-14T13:55:00Z">
              <w:r w:rsidR="000B1057">
                <w:t>_rev</w:t>
              </w:r>
            </w:ins>
            <w:proofErr w:type="spellEnd"/>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Default="003A7F6C" w:rsidP="003A7F6C">
            <w:r w:rsidRPr="007D23EE">
              <w:rPr>
                <w:highlight w:val="green"/>
              </w:rPr>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 xml:space="preserve">(Alternatively check the </w:t>
            </w:r>
            <w:proofErr w:type="gramStart"/>
            <w:r>
              <w:t>7 programme</w:t>
            </w:r>
            <w:proofErr w:type="gramEnd"/>
            <w:r>
              <w:t xml:space="preserv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0B1057">
            <w:pPr>
              <w:pStyle w:val="ListParagraph"/>
              <w:numPr>
                <w:ilvl w:val="0"/>
                <w:numId w:val="3"/>
              </w:numPr>
              <w:ind w:left="0" w:firstLine="0"/>
            </w:pPr>
          </w:p>
        </w:tc>
        <w:tc>
          <w:tcPr>
            <w:tcW w:w="2397" w:type="dxa"/>
          </w:tcPr>
          <w:p w14:paraId="6DE2E256" w14:textId="58667675" w:rsidR="003A7F6C" w:rsidRDefault="00A54280" w:rsidP="003A7F6C">
            <w:r w:rsidRPr="0077465A">
              <w:rPr>
                <w:highlight w:val="green"/>
              </w:rPr>
              <w:t>Spend_RHC_3Ys_ERPspec</w:t>
            </w:r>
            <w:r w:rsidR="003A7F6C" w:rsidRPr="0077465A">
              <w:rPr>
                <w:highlight w:val="green"/>
              </w:rPr>
              <w:t>_</w:t>
            </w:r>
            <w:commentRangeStart w:id="45"/>
            <w:r w:rsidR="003A7F6C" w:rsidRPr="0077465A">
              <w:rPr>
                <w:highlight w:val="green"/>
              </w:rPr>
              <w:t>IN</w:t>
            </w:r>
            <w:commentRangeEnd w:id="45"/>
            <w:r w:rsidR="00E03BC1">
              <w:rPr>
                <w:rStyle w:val="CommentReference"/>
              </w:rPr>
              <w:commentReference w:id="45"/>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0B1057">
            <w:pPr>
              <w:pStyle w:val="ListParagraph"/>
              <w:numPr>
                <w:ilvl w:val="0"/>
                <w:numId w:val="3"/>
              </w:numPr>
              <w:ind w:left="0" w:firstLine="0"/>
            </w:pPr>
          </w:p>
        </w:tc>
        <w:tc>
          <w:tcPr>
            <w:tcW w:w="2397" w:type="dxa"/>
          </w:tcPr>
          <w:p w14:paraId="557F4287" w14:textId="65A09C65" w:rsidR="003A7F6C" w:rsidRDefault="00A54280" w:rsidP="003A7F6C">
            <w:r w:rsidRPr="0077465A">
              <w:rPr>
                <w:highlight w:val="green"/>
              </w:rPr>
              <w:t>Spend_RHC_3Ys_ERPspec</w:t>
            </w:r>
            <w:r w:rsidR="003A7F6C" w:rsidRPr="0077465A">
              <w:rPr>
                <w:highlight w:val="green"/>
              </w:rPr>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0B1057">
            <w:pPr>
              <w:pStyle w:val="ListParagraph"/>
              <w:numPr>
                <w:ilvl w:val="0"/>
                <w:numId w:val="3"/>
              </w:numPr>
              <w:ind w:left="0" w:firstLine="0"/>
            </w:pPr>
          </w:p>
        </w:tc>
        <w:tc>
          <w:tcPr>
            <w:tcW w:w="2397" w:type="dxa"/>
          </w:tcPr>
          <w:p w14:paraId="746A78D6" w14:textId="0FC588C4" w:rsidR="003A7F6C" w:rsidRDefault="00A54280" w:rsidP="003A7F6C">
            <w:r w:rsidRPr="0077465A">
              <w:rPr>
                <w:highlight w:val="green"/>
              </w:rPr>
              <w:t>Spend_RHC_3Ys_ERPspec</w:t>
            </w:r>
            <w:r w:rsidR="003A7F6C" w:rsidRPr="0077465A">
              <w:rPr>
                <w:highlight w:val="green"/>
              </w:rPr>
              <w:t>_T</w:t>
            </w:r>
            <w:r w:rsidR="00567BBC" w:rsidRPr="0077465A">
              <w:rPr>
                <w:highlight w:val="green"/>
              </w:rPr>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0B1057">
            <w:pPr>
              <w:pStyle w:val="ListParagraph"/>
              <w:numPr>
                <w:ilvl w:val="0"/>
                <w:numId w:val="3"/>
              </w:numPr>
              <w:ind w:left="0" w:firstLine="0"/>
            </w:pPr>
          </w:p>
        </w:tc>
        <w:tc>
          <w:tcPr>
            <w:tcW w:w="2397" w:type="dxa"/>
          </w:tcPr>
          <w:p w14:paraId="782E1AB1" w14:textId="17E18758" w:rsidR="003A7F6C" w:rsidRDefault="00A54280" w:rsidP="003A7F6C">
            <w:r w:rsidRPr="0077465A">
              <w:rPr>
                <w:highlight w:val="green"/>
              </w:rPr>
              <w:t>Spend_RHC_3Ys_ERPspec</w:t>
            </w:r>
            <w:r w:rsidR="003A7F6C" w:rsidRPr="0077465A">
              <w:rPr>
                <w:highlight w:val="green"/>
              </w:rPr>
              <w:t>_T</w:t>
            </w:r>
            <w:r w:rsidR="003A7F6C">
              <w: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0B1057">
            <w:pPr>
              <w:pStyle w:val="ListParagraph"/>
              <w:numPr>
                <w:ilvl w:val="0"/>
                <w:numId w:val="3"/>
              </w:numPr>
              <w:ind w:left="0" w:firstLine="0"/>
            </w:pPr>
          </w:p>
        </w:tc>
        <w:tc>
          <w:tcPr>
            <w:tcW w:w="2397" w:type="dxa"/>
          </w:tcPr>
          <w:p w14:paraId="52B66C2E" w14:textId="4E150DCC" w:rsidR="003A7F6C" w:rsidRDefault="00A54280" w:rsidP="003A7F6C">
            <w:r w:rsidRPr="0077465A">
              <w:rPr>
                <w:highlight w:val="green"/>
              </w:rPr>
              <w:t>Spend_RHC_3Ys_ERPspec</w:t>
            </w:r>
            <w:r w:rsidR="003A7F6C" w:rsidRPr="0077465A">
              <w:rPr>
                <w:highlight w:val="green"/>
              </w:rPr>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0B1057">
            <w:pPr>
              <w:pStyle w:val="ListParagraph"/>
              <w:numPr>
                <w:ilvl w:val="0"/>
                <w:numId w:val="3"/>
              </w:numPr>
              <w:ind w:left="0" w:firstLine="0"/>
            </w:pPr>
          </w:p>
        </w:tc>
        <w:tc>
          <w:tcPr>
            <w:tcW w:w="2397" w:type="dxa"/>
          </w:tcPr>
          <w:p w14:paraId="7906376B" w14:textId="36FB2A99" w:rsidR="003A7F6C" w:rsidRDefault="003A7F6C" w:rsidP="003A7F6C">
            <w:r w:rsidRPr="0077465A">
              <w:rPr>
                <w:highlight w:val="green"/>
              </w:rPr>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0B1057">
            <w:pPr>
              <w:pStyle w:val="ListParagraph"/>
              <w:numPr>
                <w:ilvl w:val="0"/>
                <w:numId w:val="3"/>
              </w:numPr>
              <w:ind w:left="0" w:firstLine="0"/>
            </w:pPr>
          </w:p>
        </w:tc>
        <w:tc>
          <w:tcPr>
            <w:tcW w:w="2397" w:type="dxa"/>
          </w:tcPr>
          <w:p w14:paraId="65E223AF" w14:textId="05DAD3C7" w:rsidR="003A7F6C" w:rsidRDefault="003A7F6C" w:rsidP="003A7F6C">
            <w:r w:rsidRPr="0077465A">
              <w:rPr>
                <w:highlight w:val="green"/>
              </w:rPr>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0B1057">
            <w:pPr>
              <w:pStyle w:val="ListParagraph"/>
              <w:numPr>
                <w:ilvl w:val="0"/>
                <w:numId w:val="3"/>
              </w:numPr>
              <w:ind w:left="0" w:firstLine="0"/>
            </w:pPr>
          </w:p>
        </w:tc>
        <w:tc>
          <w:tcPr>
            <w:tcW w:w="2397" w:type="dxa"/>
          </w:tcPr>
          <w:p w14:paraId="0DCD4338" w14:textId="2D0DCF6A" w:rsidR="003A7F6C" w:rsidRDefault="003A7F6C" w:rsidP="003A7F6C">
            <w:r w:rsidRPr="0077465A">
              <w:rPr>
                <w:highlight w:val="green"/>
              </w:rPr>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0B1057">
            <w:pPr>
              <w:pStyle w:val="ListParagraph"/>
              <w:numPr>
                <w:ilvl w:val="0"/>
                <w:numId w:val="3"/>
              </w:numPr>
              <w:ind w:left="0" w:firstLine="0"/>
            </w:pPr>
          </w:p>
        </w:tc>
        <w:tc>
          <w:tcPr>
            <w:tcW w:w="2397" w:type="dxa"/>
          </w:tcPr>
          <w:p w14:paraId="0AAC6E74" w14:textId="7AAF2AE7" w:rsidR="003A7F6C" w:rsidRDefault="003A7F6C" w:rsidP="003A7F6C">
            <w:r w:rsidRPr="0077465A">
              <w:rPr>
                <w:highlight w:val="green"/>
              </w:rPr>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0B1057">
            <w:pPr>
              <w:pStyle w:val="ListParagraph"/>
              <w:numPr>
                <w:ilvl w:val="0"/>
                <w:numId w:val="3"/>
              </w:numPr>
              <w:ind w:left="0" w:firstLine="0"/>
            </w:pPr>
            <w:bookmarkStart w:id="46" w:name="_Ref50984352"/>
          </w:p>
        </w:tc>
        <w:bookmarkEnd w:id="46"/>
        <w:tc>
          <w:tcPr>
            <w:tcW w:w="2397" w:type="dxa"/>
          </w:tcPr>
          <w:p w14:paraId="7F64EBCC" w14:textId="4096F7DA" w:rsidR="003A7F6C" w:rsidRDefault="003A7F6C" w:rsidP="003A7F6C">
            <w:r w:rsidRPr="0077465A">
              <w:rPr>
                <w:highlight w:val="green"/>
              </w:rPr>
              <w:t>Spend_RHC_3Ys_ERPspec_AO</w:t>
            </w:r>
          </w:p>
        </w:tc>
        <w:tc>
          <w:tcPr>
            <w:tcW w:w="3284" w:type="dxa"/>
          </w:tcPr>
          <w:p w14:paraId="5DB6E000" w14:textId="18CA66AC" w:rsidR="003A7F6C" w:rsidRDefault="003A7F6C" w:rsidP="003A7F6C">
            <w:r>
              <w:t xml:space="preserve">= </w:t>
            </w:r>
            <w:r w:rsidR="00A54280">
              <w:t>Spend_RHC_3Ys_ERPspec</w:t>
            </w:r>
            <w:r>
              <w:t xml:space="preserve"> *</w:t>
            </w:r>
            <w:r w:rsidR="00277AE9">
              <w:t xml:space="preserve"> </w:t>
            </w:r>
            <w:proofErr w:type="spellStart"/>
            <w:r w:rsidR="00277AE9">
              <w:t>Activity</w:t>
            </w:r>
            <w:ins w:id="47" w:author="Nicola Ruddle" w:date="2020-09-14T13:57:00Z">
              <w:r w:rsidR="000B1057">
                <w:t>_</w:t>
              </w:r>
            </w:ins>
            <w:del w:id="48" w:author="Nicola Ruddle" w:date="2020-09-14T13:57:00Z">
              <w:r w:rsidR="00277AE9" w:rsidDel="000B1057">
                <w:delText xml:space="preserve"> </w:delText>
              </w:r>
            </w:del>
            <w:r w:rsidR="00277AE9">
              <w:t>Other</w:t>
            </w:r>
            <w:ins w:id="49" w:author="Nicola Ruddle" w:date="2020-09-14T13:57:00Z">
              <w:r w:rsidR="000B1057">
                <w:t>_rev</w:t>
              </w:r>
            </w:ins>
            <w:proofErr w:type="spellEnd"/>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0B1057">
            <w:pPr>
              <w:pStyle w:val="ListParagraph"/>
              <w:numPr>
                <w:ilvl w:val="0"/>
                <w:numId w:val="3"/>
              </w:numPr>
              <w:ind w:left="0" w:firstLine="0"/>
            </w:pPr>
          </w:p>
        </w:tc>
        <w:tc>
          <w:tcPr>
            <w:tcW w:w="2397" w:type="dxa"/>
          </w:tcPr>
          <w:p w14:paraId="5BFD54E1" w14:textId="4A83DA82" w:rsidR="00277AE9" w:rsidRDefault="00277AE9" w:rsidP="003A7F6C">
            <w:commentRangeStart w:id="50"/>
            <w:r w:rsidRPr="00D76C05">
              <w:rPr>
                <w:highlight w:val="green"/>
              </w:rPr>
              <w:t>Spend</w:t>
            </w:r>
            <w:commentRangeEnd w:id="50"/>
            <w:r w:rsidR="00D85C4C" w:rsidRPr="00D76C05">
              <w:rPr>
                <w:rStyle w:val="CommentReference"/>
                <w:highlight w:val="green"/>
              </w:rPr>
              <w:commentReference w:id="50"/>
            </w:r>
            <w:r w:rsidRPr="00D76C05">
              <w:rPr>
                <w:highlight w:val="green"/>
              </w:rPr>
              <w:t>_RHC_3Ys_ERPspec_Nat</w:t>
            </w:r>
          </w:p>
        </w:tc>
        <w:tc>
          <w:tcPr>
            <w:tcW w:w="3284" w:type="dxa"/>
          </w:tcPr>
          <w:p w14:paraId="20AE1667" w14:textId="0F16305C"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ins w:id="51" w:author="Nicola Ruddle" w:date="2020-09-15T19:57:00Z">
              <w:r w:rsidR="00D85C4C">
                <w:t xml:space="preserve"> / </w:t>
              </w:r>
            </w:ins>
            <w:proofErr w:type="spellStart"/>
            <w:ins w:id="52" w:author="Nicola Ruddle" w:date="2020-09-15T19:58:00Z">
              <w:r w:rsidR="00D85C4C">
                <w:t>Spendprop_RHC_all</w:t>
              </w:r>
            </w:ins>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0B1057">
            <w:pPr>
              <w:pStyle w:val="ListParagraph"/>
              <w:numPr>
                <w:ilvl w:val="0"/>
                <w:numId w:val="3"/>
              </w:numPr>
              <w:ind w:left="0" w:firstLine="0"/>
            </w:pPr>
          </w:p>
        </w:tc>
        <w:tc>
          <w:tcPr>
            <w:tcW w:w="2397" w:type="dxa"/>
          </w:tcPr>
          <w:p w14:paraId="2AA7D676" w14:textId="3F627E60" w:rsidR="005F08FF" w:rsidRPr="00D76C05" w:rsidRDefault="005F08FF" w:rsidP="003A7F6C">
            <w:pPr>
              <w:rPr>
                <w:highlight w:val="green"/>
              </w:rPr>
            </w:pPr>
            <w:r w:rsidRPr="00D76C05">
              <w:rPr>
                <w:highlight w:val="green"/>
              </w:rPr>
              <w:t>Spend_RHC_3Ys_ERPspec_</w:t>
            </w:r>
            <w:r w:rsidR="00C37A52" w:rsidRPr="00D76C05">
              <w:rPr>
                <w:highlight w:val="green"/>
              </w:rPr>
              <w:t>Dist</w:t>
            </w:r>
          </w:p>
        </w:tc>
        <w:tc>
          <w:tcPr>
            <w:tcW w:w="3284" w:type="dxa"/>
          </w:tcPr>
          <w:p w14:paraId="03DB4211" w14:textId="63C88A6E" w:rsidR="005F08FF" w:rsidRDefault="005F08FF" w:rsidP="003A7F6C">
            <w:r>
              <w:t xml:space="preserve">= </w:t>
            </w:r>
            <w:r w:rsidR="00A54280">
              <w:t>Spend_RHC_3Ys_ERPspec</w:t>
            </w:r>
            <w:r>
              <w:t xml:space="preserve"> * </w:t>
            </w:r>
            <w:proofErr w:type="spellStart"/>
            <w:r w:rsidRPr="005F08FF">
              <w:t>Spendprop_Distlevel_all</w:t>
            </w:r>
            <w:proofErr w:type="spellEnd"/>
            <w:ins w:id="53" w:author="Nicola Ruddle" w:date="2020-09-15T19:58:00Z">
              <w:r w:rsidR="00D85C4C">
                <w:t xml:space="preserve"> / </w:t>
              </w:r>
              <w:proofErr w:type="spellStart"/>
              <w:r w:rsidR="00D85C4C">
                <w:t>Spendprop_RHC_all</w:t>
              </w:r>
            </w:ins>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0B1057">
            <w:pPr>
              <w:pStyle w:val="ListParagraph"/>
              <w:numPr>
                <w:ilvl w:val="0"/>
                <w:numId w:val="3"/>
              </w:numPr>
              <w:ind w:left="0" w:firstLine="0"/>
            </w:pPr>
          </w:p>
        </w:tc>
        <w:tc>
          <w:tcPr>
            <w:tcW w:w="2397" w:type="dxa"/>
          </w:tcPr>
          <w:p w14:paraId="2D7E301C" w14:textId="19DA66EF" w:rsidR="00A54280" w:rsidRDefault="00A54280" w:rsidP="003A7F6C">
            <w:r>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r w:rsidR="005A7B5F" w14:paraId="5A83BE04" w14:textId="77777777" w:rsidTr="005A7B5F">
        <w:tc>
          <w:tcPr>
            <w:tcW w:w="421" w:type="dxa"/>
          </w:tcPr>
          <w:p w14:paraId="0D7EE0CA" w14:textId="77777777" w:rsidR="005A7B5F" w:rsidRDefault="005A7B5F" w:rsidP="005A7B5F">
            <w:pPr>
              <w:ind w:left="360"/>
            </w:pPr>
          </w:p>
        </w:tc>
        <w:tc>
          <w:tcPr>
            <w:tcW w:w="2397" w:type="dxa"/>
            <w:shd w:val="clear" w:color="auto" w:fill="D9D9D9" w:themeFill="background1" w:themeFillShade="D9"/>
          </w:tcPr>
          <w:p w14:paraId="578266F2" w14:textId="37532C74" w:rsidR="005A7B5F" w:rsidRDefault="005A7B5F" w:rsidP="003A7F6C">
            <w:r>
              <w:t>ERP specific spending by district</w:t>
            </w:r>
          </w:p>
        </w:tc>
        <w:tc>
          <w:tcPr>
            <w:tcW w:w="3284" w:type="dxa"/>
            <w:shd w:val="clear" w:color="auto" w:fill="D9D9D9" w:themeFill="background1" w:themeFillShade="D9"/>
          </w:tcPr>
          <w:p w14:paraId="40B42948" w14:textId="77777777" w:rsidR="005A7B5F" w:rsidRDefault="005A7B5F" w:rsidP="003A7F6C"/>
        </w:tc>
        <w:tc>
          <w:tcPr>
            <w:tcW w:w="2914" w:type="dxa"/>
            <w:shd w:val="clear" w:color="auto" w:fill="D9D9D9" w:themeFill="background1" w:themeFillShade="D9"/>
          </w:tcPr>
          <w:p w14:paraId="5AA0810D" w14:textId="77777777" w:rsidR="005A7B5F" w:rsidRDefault="005A7B5F" w:rsidP="003A7F6C"/>
        </w:tc>
      </w:tr>
      <w:tr w:rsidR="005A7B5F" w14:paraId="4FAAADC6" w14:textId="77777777" w:rsidTr="003A7F6C">
        <w:tc>
          <w:tcPr>
            <w:tcW w:w="421" w:type="dxa"/>
          </w:tcPr>
          <w:p w14:paraId="5EB308C6" w14:textId="77777777" w:rsidR="005A7B5F" w:rsidRDefault="005A7B5F" w:rsidP="000B1057">
            <w:pPr>
              <w:pStyle w:val="ListParagraph"/>
              <w:numPr>
                <w:ilvl w:val="0"/>
                <w:numId w:val="3"/>
              </w:numPr>
              <w:ind w:left="0" w:firstLine="0"/>
            </w:pPr>
          </w:p>
        </w:tc>
        <w:tc>
          <w:tcPr>
            <w:tcW w:w="2397" w:type="dxa"/>
          </w:tcPr>
          <w:p w14:paraId="1564817A" w14:textId="57DCF834" w:rsidR="005A7B5F" w:rsidRDefault="005A7B5F" w:rsidP="003A7F6C">
            <w:r w:rsidRPr="00601E7F">
              <w:rPr>
                <w:highlight w:val="green"/>
              </w:rPr>
              <w:t>Spnd_RHC_3Ys_ERPspec_</w:t>
            </w:r>
            <w:commentRangeStart w:id="54"/>
            <w:r w:rsidRPr="00601E7F">
              <w:rPr>
                <w:highlight w:val="green"/>
              </w:rPr>
              <w:t>Adjumani</w:t>
            </w:r>
            <w:commentRangeEnd w:id="54"/>
            <w:r w:rsidR="00601E7F">
              <w:rPr>
                <w:rStyle w:val="CommentReference"/>
              </w:rPr>
              <w:commentReference w:id="54"/>
            </w:r>
          </w:p>
        </w:tc>
        <w:tc>
          <w:tcPr>
            <w:tcW w:w="3284" w:type="dxa"/>
          </w:tcPr>
          <w:p w14:paraId="4609CA25" w14:textId="77777777" w:rsidR="005A7B5F" w:rsidRDefault="005A7B5F" w:rsidP="003A7F6C">
            <w:r>
              <w:t xml:space="preserve">If </w:t>
            </w:r>
            <w:proofErr w:type="spellStart"/>
            <w:r>
              <w:t>Adjumani</w:t>
            </w:r>
            <w:proofErr w:type="spellEnd"/>
            <w:r>
              <w:t xml:space="preserve"> is selected</w:t>
            </w:r>
          </w:p>
          <w:p w14:paraId="6C3C73E8" w14:textId="77777777" w:rsidR="005A7B5F" w:rsidRDefault="005A7B5F" w:rsidP="003A7F6C">
            <w:r>
              <w:t xml:space="preserve">= Spend_RHC_3Ys_ERPspec_* </w:t>
            </w:r>
            <w:proofErr w:type="spellStart"/>
            <w:r w:rsidRPr="005A7B5F">
              <w:t>Districts_RHC</w:t>
            </w:r>
            <w:proofErr w:type="spellEnd"/>
            <w:r>
              <w:t xml:space="preserve"> / </w:t>
            </w:r>
            <w:proofErr w:type="spellStart"/>
            <w:r>
              <w:t>Districts_</w:t>
            </w:r>
            <w:commentRangeStart w:id="55"/>
            <w:r>
              <w:t>total</w:t>
            </w:r>
            <w:commentRangeEnd w:id="55"/>
            <w:proofErr w:type="spellEnd"/>
            <w:r>
              <w:rPr>
                <w:rStyle w:val="CommentReference"/>
              </w:rPr>
              <w:commentReference w:id="55"/>
            </w:r>
          </w:p>
          <w:p w14:paraId="76E9FF86" w14:textId="77777777" w:rsidR="005A7B5F" w:rsidRDefault="005A7B5F" w:rsidP="003A7F6C"/>
          <w:p w14:paraId="4BC7EE3A" w14:textId="27B056BA" w:rsidR="005A7B5F" w:rsidRDefault="005A7B5F" w:rsidP="003A7F6C">
            <w:r>
              <w:t>Otherwise = 0</w:t>
            </w:r>
          </w:p>
        </w:tc>
        <w:tc>
          <w:tcPr>
            <w:tcW w:w="2914" w:type="dxa"/>
          </w:tcPr>
          <w:p w14:paraId="63BB3236" w14:textId="77777777" w:rsidR="005A7B5F" w:rsidRDefault="005A7B5F" w:rsidP="003A7F6C">
            <w:r>
              <w:t>Gives the total spend in each ERP district over years 0-2 on RHC and ERP specific activities.</w:t>
            </w:r>
          </w:p>
          <w:p w14:paraId="500AF6CB" w14:textId="04752465" w:rsidR="005A7B5F" w:rsidRDefault="005A7B5F" w:rsidP="003A7F6C">
            <w:r>
              <w:t>This assumes each ERP district receives the same amount</w:t>
            </w:r>
          </w:p>
        </w:tc>
      </w:tr>
      <w:tr w:rsidR="005A7B5F" w14:paraId="6E3B07AC" w14:textId="77777777" w:rsidTr="003A7F6C">
        <w:tc>
          <w:tcPr>
            <w:tcW w:w="421" w:type="dxa"/>
          </w:tcPr>
          <w:p w14:paraId="50E4431D" w14:textId="77777777" w:rsidR="005A7B5F" w:rsidRDefault="005A7B5F" w:rsidP="000B1057">
            <w:pPr>
              <w:pStyle w:val="ListParagraph"/>
              <w:numPr>
                <w:ilvl w:val="0"/>
                <w:numId w:val="3"/>
              </w:numPr>
              <w:ind w:left="0" w:firstLine="0"/>
            </w:pPr>
          </w:p>
        </w:tc>
        <w:tc>
          <w:tcPr>
            <w:tcW w:w="2397" w:type="dxa"/>
          </w:tcPr>
          <w:p w14:paraId="5FEF942A" w14:textId="532AB802" w:rsidR="005A7B5F" w:rsidRDefault="005A7B5F" w:rsidP="003A7F6C">
            <w:r w:rsidRPr="009256AC">
              <w:rPr>
                <w:highlight w:val="green"/>
              </w:rPr>
              <w:t>Spnd_RHC_3Ys_ERPspec_Arua</w:t>
            </w:r>
          </w:p>
        </w:tc>
        <w:tc>
          <w:tcPr>
            <w:tcW w:w="3284" w:type="dxa"/>
          </w:tcPr>
          <w:p w14:paraId="1EC9690A" w14:textId="5CCC8C10" w:rsidR="005A7B5F" w:rsidRDefault="005A7B5F" w:rsidP="005A7B5F">
            <w:r>
              <w:t xml:space="preserve">If </w:t>
            </w:r>
            <w:proofErr w:type="spellStart"/>
            <w:r>
              <w:t>Arua</w:t>
            </w:r>
            <w:proofErr w:type="spellEnd"/>
            <w:r>
              <w:t xml:space="preserve"> is selected</w:t>
            </w:r>
          </w:p>
          <w:p w14:paraId="2FCF7196"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44454FDF" w14:textId="77777777" w:rsidR="005A7B5F" w:rsidRDefault="005A7B5F" w:rsidP="005A7B5F"/>
          <w:p w14:paraId="0513E6EE" w14:textId="321609AF" w:rsidR="005A7B5F" w:rsidRDefault="005A7B5F" w:rsidP="005A7B5F">
            <w:r>
              <w:t>Otherwise = 0</w:t>
            </w:r>
          </w:p>
        </w:tc>
        <w:tc>
          <w:tcPr>
            <w:tcW w:w="2914" w:type="dxa"/>
          </w:tcPr>
          <w:p w14:paraId="678ED981" w14:textId="77777777" w:rsidR="005A7B5F" w:rsidRDefault="005A7B5F" w:rsidP="003A7F6C"/>
        </w:tc>
      </w:tr>
      <w:tr w:rsidR="005A7B5F" w14:paraId="4E58CCAC" w14:textId="77777777" w:rsidTr="003A7F6C">
        <w:tc>
          <w:tcPr>
            <w:tcW w:w="421" w:type="dxa"/>
          </w:tcPr>
          <w:p w14:paraId="21B72801" w14:textId="77777777" w:rsidR="005A7B5F" w:rsidRDefault="005A7B5F" w:rsidP="000B1057">
            <w:pPr>
              <w:pStyle w:val="ListParagraph"/>
              <w:numPr>
                <w:ilvl w:val="0"/>
                <w:numId w:val="3"/>
              </w:numPr>
              <w:ind w:left="0" w:firstLine="0"/>
            </w:pPr>
          </w:p>
        </w:tc>
        <w:tc>
          <w:tcPr>
            <w:tcW w:w="2397" w:type="dxa"/>
          </w:tcPr>
          <w:p w14:paraId="0A867972" w14:textId="28E20BC1" w:rsidR="005A7B5F" w:rsidRDefault="005A7B5F" w:rsidP="003A7F6C">
            <w:r w:rsidRPr="009256AC">
              <w:rPr>
                <w:highlight w:val="green"/>
              </w:rPr>
              <w:t>Spnd_RHC_3Ys_ERPspec_Isingiro</w:t>
            </w:r>
          </w:p>
        </w:tc>
        <w:tc>
          <w:tcPr>
            <w:tcW w:w="3284" w:type="dxa"/>
          </w:tcPr>
          <w:p w14:paraId="0B7A6FD3" w14:textId="49808233" w:rsidR="005A7B5F" w:rsidRDefault="005A7B5F" w:rsidP="005A7B5F">
            <w:r>
              <w:t>If Isingiro is selected</w:t>
            </w:r>
          </w:p>
          <w:p w14:paraId="7320A49A"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63EDBE0A" w14:textId="2911ABA0" w:rsidR="005A7B5F" w:rsidRDefault="005A7B5F" w:rsidP="005A7B5F">
            <w:r>
              <w:t>Otherwise = 0</w:t>
            </w:r>
          </w:p>
        </w:tc>
        <w:tc>
          <w:tcPr>
            <w:tcW w:w="2914" w:type="dxa"/>
          </w:tcPr>
          <w:p w14:paraId="32A0653E" w14:textId="77777777" w:rsidR="005A7B5F" w:rsidRDefault="005A7B5F" w:rsidP="003A7F6C"/>
        </w:tc>
      </w:tr>
      <w:tr w:rsidR="005A7B5F" w14:paraId="6AD3D73A" w14:textId="77777777" w:rsidTr="003A7F6C">
        <w:tc>
          <w:tcPr>
            <w:tcW w:w="421" w:type="dxa"/>
          </w:tcPr>
          <w:p w14:paraId="164C79A5" w14:textId="77777777" w:rsidR="005A7B5F" w:rsidRDefault="005A7B5F" w:rsidP="000B1057">
            <w:pPr>
              <w:pStyle w:val="ListParagraph"/>
              <w:numPr>
                <w:ilvl w:val="0"/>
                <w:numId w:val="3"/>
              </w:numPr>
              <w:ind w:left="0" w:firstLine="0"/>
            </w:pPr>
          </w:p>
        </w:tc>
        <w:tc>
          <w:tcPr>
            <w:tcW w:w="2397" w:type="dxa"/>
          </w:tcPr>
          <w:p w14:paraId="0EE37108" w14:textId="02E9BB97" w:rsidR="005A7B5F" w:rsidRDefault="005A7B5F" w:rsidP="003A7F6C">
            <w:r w:rsidRPr="009256AC">
              <w:rPr>
                <w:highlight w:val="green"/>
              </w:rPr>
              <w:t>Spnd_RHC_3Ys_ERPspec_Kampala</w:t>
            </w:r>
          </w:p>
        </w:tc>
        <w:tc>
          <w:tcPr>
            <w:tcW w:w="3284" w:type="dxa"/>
          </w:tcPr>
          <w:p w14:paraId="25F1EBB3" w14:textId="3BE9E203" w:rsidR="005A7B5F" w:rsidRDefault="005A7B5F" w:rsidP="005A7B5F">
            <w:r>
              <w:t>If Kampala is selected</w:t>
            </w:r>
          </w:p>
          <w:p w14:paraId="4CEBEBF2"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4673FB53" w14:textId="2F628EC2" w:rsidR="005A7B5F" w:rsidRDefault="005A7B5F" w:rsidP="005A7B5F">
            <w:r>
              <w:t>Otherwise = 0</w:t>
            </w:r>
          </w:p>
        </w:tc>
        <w:tc>
          <w:tcPr>
            <w:tcW w:w="2914" w:type="dxa"/>
          </w:tcPr>
          <w:p w14:paraId="6A7D7A90" w14:textId="77777777" w:rsidR="005A7B5F" w:rsidRDefault="005A7B5F" w:rsidP="003A7F6C"/>
        </w:tc>
      </w:tr>
      <w:tr w:rsidR="005A7B5F" w14:paraId="4B64DD06" w14:textId="77777777" w:rsidTr="003A7F6C">
        <w:tc>
          <w:tcPr>
            <w:tcW w:w="421" w:type="dxa"/>
          </w:tcPr>
          <w:p w14:paraId="1F42C9DE" w14:textId="77777777" w:rsidR="005A7B5F" w:rsidRDefault="005A7B5F" w:rsidP="000B1057">
            <w:pPr>
              <w:pStyle w:val="ListParagraph"/>
              <w:numPr>
                <w:ilvl w:val="0"/>
                <w:numId w:val="3"/>
              </w:numPr>
              <w:ind w:left="0" w:firstLine="0"/>
            </w:pPr>
          </w:p>
        </w:tc>
        <w:tc>
          <w:tcPr>
            <w:tcW w:w="2397" w:type="dxa"/>
          </w:tcPr>
          <w:p w14:paraId="6046FD0C" w14:textId="5BCE467A" w:rsidR="005A7B5F" w:rsidRDefault="005A7B5F" w:rsidP="003A7F6C">
            <w:r w:rsidRPr="009256AC">
              <w:rPr>
                <w:highlight w:val="green"/>
              </w:rPr>
              <w:t>Spnd_RHC_3Ys_ERPspec_Kamwenge</w:t>
            </w:r>
          </w:p>
        </w:tc>
        <w:tc>
          <w:tcPr>
            <w:tcW w:w="3284" w:type="dxa"/>
          </w:tcPr>
          <w:p w14:paraId="730B708E" w14:textId="1C33D06C" w:rsidR="005A7B5F" w:rsidRDefault="005A7B5F" w:rsidP="005A7B5F">
            <w:r>
              <w:t xml:space="preserve">If </w:t>
            </w:r>
            <w:proofErr w:type="spellStart"/>
            <w:r>
              <w:t>Kamwenge</w:t>
            </w:r>
            <w:proofErr w:type="spellEnd"/>
            <w:r>
              <w:t xml:space="preserve"> is selected</w:t>
            </w:r>
          </w:p>
          <w:p w14:paraId="18E9EDC0"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1E66A66E" w14:textId="3A55AEFF" w:rsidR="005A7B5F" w:rsidRDefault="005A7B5F" w:rsidP="005A7B5F">
            <w:r>
              <w:t>Otherwise = 0</w:t>
            </w:r>
          </w:p>
        </w:tc>
        <w:tc>
          <w:tcPr>
            <w:tcW w:w="2914" w:type="dxa"/>
          </w:tcPr>
          <w:p w14:paraId="630B811B" w14:textId="77777777" w:rsidR="005A7B5F" w:rsidRDefault="005A7B5F" w:rsidP="003A7F6C"/>
        </w:tc>
      </w:tr>
      <w:tr w:rsidR="005A7B5F" w14:paraId="3542A322" w14:textId="77777777" w:rsidTr="003A7F6C">
        <w:tc>
          <w:tcPr>
            <w:tcW w:w="421" w:type="dxa"/>
          </w:tcPr>
          <w:p w14:paraId="12661889" w14:textId="77777777" w:rsidR="005A7B5F" w:rsidRDefault="005A7B5F" w:rsidP="000B1057">
            <w:pPr>
              <w:pStyle w:val="ListParagraph"/>
              <w:numPr>
                <w:ilvl w:val="0"/>
                <w:numId w:val="3"/>
              </w:numPr>
              <w:ind w:left="0" w:firstLine="0"/>
            </w:pPr>
          </w:p>
        </w:tc>
        <w:tc>
          <w:tcPr>
            <w:tcW w:w="2397" w:type="dxa"/>
          </w:tcPr>
          <w:p w14:paraId="71C7FEDB" w14:textId="1372A020" w:rsidR="005A7B5F" w:rsidRDefault="005A7B5F" w:rsidP="003A7F6C">
            <w:r w:rsidRPr="009256AC">
              <w:rPr>
                <w:highlight w:val="green"/>
              </w:rPr>
              <w:t>Spnd_RHC_3Ys_ERPspec_Kikuube</w:t>
            </w:r>
          </w:p>
        </w:tc>
        <w:tc>
          <w:tcPr>
            <w:tcW w:w="3284" w:type="dxa"/>
          </w:tcPr>
          <w:p w14:paraId="04275145" w14:textId="3560D820" w:rsidR="005A7B5F" w:rsidRDefault="005A7B5F" w:rsidP="005A7B5F">
            <w:r>
              <w:t>If Kikuube is selected</w:t>
            </w:r>
          </w:p>
          <w:p w14:paraId="7365755E"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20891584" w14:textId="437C0942" w:rsidR="005A7B5F" w:rsidRDefault="005A7B5F" w:rsidP="005A7B5F">
            <w:r>
              <w:t>Otherwise = 0</w:t>
            </w:r>
          </w:p>
        </w:tc>
        <w:tc>
          <w:tcPr>
            <w:tcW w:w="2914" w:type="dxa"/>
          </w:tcPr>
          <w:p w14:paraId="460B2977" w14:textId="77777777" w:rsidR="005A7B5F" w:rsidRDefault="005A7B5F" w:rsidP="003A7F6C"/>
        </w:tc>
      </w:tr>
      <w:tr w:rsidR="005A7B5F" w14:paraId="365066B6" w14:textId="77777777" w:rsidTr="003A7F6C">
        <w:tc>
          <w:tcPr>
            <w:tcW w:w="421" w:type="dxa"/>
          </w:tcPr>
          <w:p w14:paraId="29B80041" w14:textId="77777777" w:rsidR="005A7B5F" w:rsidRDefault="005A7B5F" w:rsidP="005A7B5F">
            <w:pPr>
              <w:pStyle w:val="ListParagraph"/>
              <w:numPr>
                <w:ilvl w:val="0"/>
                <w:numId w:val="3"/>
              </w:numPr>
              <w:ind w:left="0" w:firstLine="0"/>
            </w:pPr>
          </w:p>
        </w:tc>
        <w:tc>
          <w:tcPr>
            <w:tcW w:w="2397" w:type="dxa"/>
          </w:tcPr>
          <w:p w14:paraId="12EE8DCA" w14:textId="2F75A206" w:rsidR="005A7B5F" w:rsidRDefault="005A7B5F" w:rsidP="005A7B5F">
            <w:r w:rsidRPr="009256AC">
              <w:rPr>
                <w:highlight w:val="green"/>
              </w:rPr>
              <w:t>Spnd_RHC_3Ys_ERPspec_Kiryandongo</w:t>
            </w:r>
          </w:p>
        </w:tc>
        <w:tc>
          <w:tcPr>
            <w:tcW w:w="3284" w:type="dxa"/>
          </w:tcPr>
          <w:p w14:paraId="064D32EE" w14:textId="44B62EB0" w:rsidR="005A7B5F" w:rsidRDefault="005A7B5F" w:rsidP="005A7B5F">
            <w:r>
              <w:t xml:space="preserve">If </w:t>
            </w:r>
            <w:proofErr w:type="spellStart"/>
            <w:r>
              <w:t>Kiryandongo</w:t>
            </w:r>
            <w:proofErr w:type="spellEnd"/>
            <w:r>
              <w:t xml:space="preserve"> is selected</w:t>
            </w:r>
          </w:p>
          <w:p w14:paraId="5AA779EC" w14:textId="77777777" w:rsidR="005A7B5F" w:rsidRDefault="005A7B5F" w:rsidP="005A7B5F">
            <w:r>
              <w:lastRenderedPageBreak/>
              <w:t xml:space="preserve">= Spend_RHC_3Ys_ERPspec_* </w:t>
            </w:r>
            <w:proofErr w:type="spellStart"/>
            <w:r w:rsidRPr="005A7B5F">
              <w:t>Districts_RHC</w:t>
            </w:r>
            <w:proofErr w:type="spellEnd"/>
            <w:r>
              <w:t xml:space="preserve"> / </w:t>
            </w:r>
            <w:proofErr w:type="spellStart"/>
            <w:r>
              <w:t>Districts_total</w:t>
            </w:r>
            <w:proofErr w:type="spellEnd"/>
          </w:p>
          <w:p w14:paraId="64C23F7E" w14:textId="65FD4C0B" w:rsidR="005A7B5F" w:rsidRDefault="005A7B5F" w:rsidP="005A7B5F">
            <w:r>
              <w:t>Otherwise = 0</w:t>
            </w:r>
          </w:p>
        </w:tc>
        <w:tc>
          <w:tcPr>
            <w:tcW w:w="2914" w:type="dxa"/>
          </w:tcPr>
          <w:p w14:paraId="0B0ABF0F" w14:textId="77777777" w:rsidR="005A7B5F" w:rsidRDefault="005A7B5F" w:rsidP="005A7B5F"/>
        </w:tc>
      </w:tr>
      <w:tr w:rsidR="005A7B5F" w14:paraId="2A3B0A5C" w14:textId="77777777" w:rsidTr="003A7F6C">
        <w:tc>
          <w:tcPr>
            <w:tcW w:w="421" w:type="dxa"/>
          </w:tcPr>
          <w:p w14:paraId="576F3EFD" w14:textId="77777777" w:rsidR="005A7B5F" w:rsidRDefault="005A7B5F" w:rsidP="005A7B5F">
            <w:pPr>
              <w:pStyle w:val="ListParagraph"/>
              <w:numPr>
                <w:ilvl w:val="0"/>
                <w:numId w:val="3"/>
              </w:numPr>
              <w:ind w:left="0" w:firstLine="0"/>
            </w:pPr>
          </w:p>
        </w:tc>
        <w:tc>
          <w:tcPr>
            <w:tcW w:w="2397" w:type="dxa"/>
          </w:tcPr>
          <w:p w14:paraId="61D054D6" w14:textId="4ED59513" w:rsidR="005A7B5F" w:rsidRDefault="005A7B5F" w:rsidP="005A7B5F">
            <w:r w:rsidRPr="009256AC">
              <w:rPr>
                <w:highlight w:val="green"/>
              </w:rPr>
              <w:t>Spnd_RHC_3Ys_ERPspec_Koboko</w:t>
            </w:r>
          </w:p>
        </w:tc>
        <w:tc>
          <w:tcPr>
            <w:tcW w:w="3284" w:type="dxa"/>
          </w:tcPr>
          <w:p w14:paraId="71468CF1" w14:textId="65D191BB" w:rsidR="005A7B5F" w:rsidRDefault="005A7B5F" w:rsidP="005A7B5F">
            <w:r>
              <w:t xml:space="preserve">If </w:t>
            </w:r>
            <w:proofErr w:type="spellStart"/>
            <w:r>
              <w:t>Koboko</w:t>
            </w:r>
            <w:proofErr w:type="spellEnd"/>
            <w:r>
              <w:t xml:space="preserve"> is selected</w:t>
            </w:r>
          </w:p>
          <w:p w14:paraId="3A99F2DC"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10538949" w14:textId="3F06BEC2" w:rsidR="005A7B5F" w:rsidRDefault="005A7B5F" w:rsidP="005A7B5F">
            <w:r>
              <w:t>Otherwise = 0</w:t>
            </w:r>
          </w:p>
        </w:tc>
        <w:tc>
          <w:tcPr>
            <w:tcW w:w="2914" w:type="dxa"/>
          </w:tcPr>
          <w:p w14:paraId="6FC66C70" w14:textId="77777777" w:rsidR="005A7B5F" w:rsidRDefault="005A7B5F" w:rsidP="005A7B5F"/>
        </w:tc>
      </w:tr>
      <w:tr w:rsidR="005A7B5F" w14:paraId="05DC5B2D" w14:textId="77777777" w:rsidTr="003A7F6C">
        <w:tc>
          <w:tcPr>
            <w:tcW w:w="421" w:type="dxa"/>
          </w:tcPr>
          <w:p w14:paraId="26F14BAD" w14:textId="77777777" w:rsidR="005A7B5F" w:rsidRDefault="005A7B5F" w:rsidP="005A7B5F">
            <w:pPr>
              <w:pStyle w:val="ListParagraph"/>
              <w:numPr>
                <w:ilvl w:val="0"/>
                <w:numId w:val="3"/>
              </w:numPr>
              <w:ind w:left="0" w:firstLine="0"/>
            </w:pPr>
          </w:p>
        </w:tc>
        <w:tc>
          <w:tcPr>
            <w:tcW w:w="2397" w:type="dxa"/>
          </w:tcPr>
          <w:p w14:paraId="11F0E35F" w14:textId="72C4CC05" w:rsidR="005A7B5F" w:rsidRDefault="005A7B5F" w:rsidP="005A7B5F">
            <w:r w:rsidRPr="009256AC">
              <w:rPr>
                <w:highlight w:val="green"/>
              </w:rPr>
              <w:t>Spnd_RHC_3Ys_ERPspec_Kyegegwa</w:t>
            </w:r>
          </w:p>
        </w:tc>
        <w:tc>
          <w:tcPr>
            <w:tcW w:w="3284" w:type="dxa"/>
          </w:tcPr>
          <w:p w14:paraId="00D0F458" w14:textId="68A653FA" w:rsidR="005A7B5F" w:rsidRDefault="005A7B5F" w:rsidP="005A7B5F">
            <w:r>
              <w:t>If Kyegegwa is selected</w:t>
            </w:r>
          </w:p>
          <w:p w14:paraId="6B3A7B9A"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614F7DD7" w14:textId="3DA4C685" w:rsidR="005A7B5F" w:rsidRDefault="005A7B5F" w:rsidP="005A7B5F">
            <w:r>
              <w:t>Otherwise = 0</w:t>
            </w:r>
          </w:p>
        </w:tc>
        <w:tc>
          <w:tcPr>
            <w:tcW w:w="2914" w:type="dxa"/>
          </w:tcPr>
          <w:p w14:paraId="419B8223" w14:textId="77777777" w:rsidR="005A7B5F" w:rsidRDefault="005A7B5F" w:rsidP="005A7B5F"/>
        </w:tc>
      </w:tr>
      <w:tr w:rsidR="005A7B5F" w14:paraId="073CB865" w14:textId="77777777" w:rsidTr="003A7F6C">
        <w:tc>
          <w:tcPr>
            <w:tcW w:w="421" w:type="dxa"/>
          </w:tcPr>
          <w:p w14:paraId="0E526C31" w14:textId="77777777" w:rsidR="005A7B5F" w:rsidRDefault="005A7B5F" w:rsidP="005A7B5F">
            <w:pPr>
              <w:pStyle w:val="ListParagraph"/>
              <w:numPr>
                <w:ilvl w:val="0"/>
                <w:numId w:val="3"/>
              </w:numPr>
              <w:ind w:left="0" w:firstLine="0"/>
            </w:pPr>
          </w:p>
        </w:tc>
        <w:tc>
          <w:tcPr>
            <w:tcW w:w="2397" w:type="dxa"/>
          </w:tcPr>
          <w:p w14:paraId="0B0D476E" w14:textId="02D3DF05" w:rsidR="005A7B5F" w:rsidRDefault="005A7B5F" w:rsidP="005A7B5F">
            <w:r w:rsidRPr="009256AC">
              <w:rPr>
                <w:highlight w:val="green"/>
              </w:rPr>
              <w:t>Spnd_RHC_3Ys_ERPspec_Lamwo</w:t>
            </w:r>
          </w:p>
        </w:tc>
        <w:tc>
          <w:tcPr>
            <w:tcW w:w="3284" w:type="dxa"/>
          </w:tcPr>
          <w:p w14:paraId="7560C031" w14:textId="1067180A" w:rsidR="005A7B5F" w:rsidRDefault="005A7B5F" w:rsidP="005A7B5F">
            <w:r>
              <w:t xml:space="preserve">If </w:t>
            </w:r>
            <w:proofErr w:type="spellStart"/>
            <w:r>
              <w:t>Lamwo</w:t>
            </w:r>
            <w:proofErr w:type="spellEnd"/>
            <w:r>
              <w:t xml:space="preserve"> is selected</w:t>
            </w:r>
          </w:p>
          <w:p w14:paraId="1BBA1CE0"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177A0035" w14:textId="4DF287A1" w:rsidR="005A7B5F" w:rsidRDefault="005A7B5F" w:rsidP="005A7B5F">
            <w:r>
              <w:t>Otherwise = 0</w:t>
            </w:r>
          </w:p>
        </w:tc>
        <w:tc>
          <w:tcPr>
            <w:tcW w:w="2914" w:type="dxa"/>
          </w:tcPr>
          <w:p w14:paraId="3E66C267" w14:textId="77777777" w:rsidR="005A7B5F" w:rsidRDefault="005A7B5F" w:rsidP="005A7B5F"/>
        </w:tc>
      </w:tr>
      <w:tr w:rsidR="005A7B5F" w14:paraId="078CA396" w14:textId="77777777" w:rsidTr="003A7F6C">
        <w:tc>
          <w:tcPr>
            <w:tcW w:w="421" w:type="dxa"/>
          </w:tcPr>
          <w:p w14:paraId="2FC83C48" w14:textId="77777777" w:rsidR="005A7B5F" w:rsidRDefault="005A7B5F" w:rsidP="005A7B5F">
            <w:pPr>
              <w:pStyle w:val="ListParagraph"/>
              <w:numPr>
                <w:ilvl w:val="0"/>
                <w:numId w:val="3"/>
              </w:numPr>
              <w:ind w:left="0" w:firstLine="0"/>
            </w:pPr>
          </w:p>
        </w:tc>
        <w:tc>
          <w:tcPr>
            <w:tcW w:w="2397" w:type="dxa"/>
          </w:tcPr>
          <w:p w14:paraId="2FBD6FFF" w14:textId="151F7865" w:rsidR="005A7B5F" w:rsidRDefault="005A7B5F" w:rsidP="005A7B5F">
            <w:r w:rsidRPr="009256AC">
              <w:rPr>
                <w:highlight w:val="green"/>
              </w:rPr>
              <w:t>Spnd_RHC_3Ys_ERPspec_MadiOkollo</w:t>
            </w:r>
          </w:p>
        </w:tc>
        <w:tc>
          <w:tcPr>
            <w:tcW w:w="3284" w:type="dxa"/>
          </w:tcPr>
          <w:p w14:paraId="6C4A058D" w14:textId="79BC7CF8" w:rsidR="005A7B5F" w:rsidRDefault="005A7B5F" w:rsidP="005A7B5F">
            <w:r>
              <w:t xml:space="preserve">If </w:t>
            </w:r>
            <w:proofErr w:type="spellStart"/>
            <w:r>
              <w:t>MadiOkollo</w:t>
            </w:r>
            <w:proofErr w:type="spellEnd"/>
            <w:r>
              <w:t xml:space="preserve"> is selected</w:t>
            </w:r>
          </w:p>
          <w:p w14:paraId="6EC3D8CC"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117E5B50" w14:textId="6A60FD92" w:rsidR="005A7B5F" w:rsidRDefault="005A7B5F" w:rsidP="005A7B5F">
            <w:r>
              <w:t>Otherwise = 0</w:t>
            </w:r>
          </w:p>
        </w:tc>
        <w:tc>
          <w:tcPr>
            <w:tcW w:w="2914" w:type="dxa"/>
          </w:tcPr>
          <w:p w14:paraId="3781BF17" w14:textId="77777777" w:rsidR="005A7B5F" w:rsidRDefault="005A7B5F" w:rsidP="005A7B5F"/>
        </w:tc>
      </w:tr>
      <w:tr w:rsidR="005A7B5F" w14:paraId="2FC1B1A7" w14:textId="77777777" w:rsidTr="003A7F6C">
        <w:tc>
          <w:tcPr>
            <w:tcW w:w="421" w:type="dxa"/>
          </w:tcPr>
          <w:p w14:paraId="63A8ADDD" w14:textId="77777777" w:rsidR="005A7B5F" w:rsidRDefault="005A7B5F" w:rsidP="005A7B5F">
            <w:pPr>
              <w:pStyle w:val="ListParagraph"/>
              <w:numPr>
                <w:ilvl w:val="0"/>
                <w:numId w:val="3"/>
              </w:numPr>
              <w:ind w:left="0" w:firstLine="0"/>
            </w:pPr>
          </w:p>
        </w:tc>
        <w:tc>
          <w:tcPr>
            <w:tcW w:w="2397" w:type="dxa"/>
          </w:tcPr>
          <w:p w14:paraId="5922D731" w14:textId="735A694C" w:rsidR="005A7B5F" w:rsidRDefault="005A7B5F" w:rsidP="005A7B5F">
            <w:r w:rsidRPr="009256AC">
              <w:rPr>
                <w:highlight w:val="green"/>
              </w:rPr>
              <w:t>Spnd_RHC_3Ys_ERPspec_Obongi</w:t>
            </w:r>
          </w:p>
        </w:tc>
        <w:tc>
          <w:tcPr>
            <w:tcW w:w="3284" w:type="dxa"/>
          </w:tcPr>
          <w:p w14:paraId="25ECC6CC" w14:textId="0AC48BFD" w:rsidR="005A7B5F" w:rsidRDefault="005A7B5F" w:rsidP="005A7B5F">
            <w:r>
              <w:t xml:space="preserve">If </w:t>
            </w:r>
            <w:proofErr w:type="spellStart"/>
            <w:r>
              <w:t>Obongi</w:t>
            </w:r>
            <w:proofErr w:type="spellEnd"/>
            <w:r>
              <w:t xml:space="preserve"> is selected</w:t>
            </w:r>
          </w:p>
          <w:p w14:paraId="07934426"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28A65FD3" w14:textId="37AA1695" w:rsidR="005A7B5F" w:rsidRDefault="005A7B5F" w:rsidP="005A7B5F">
            <w:r>
              <w:t>Otherwise = 0</w:t>
            </w:r>
          </w:p>
        </w:tc>
        <w:tc>
          <w:tcPr>
            <w:tcW w:w="2914" w:type="dxa"/>
          </w:tcPr>
          <w:p w14:paraId="11B6E025" w14:textId="77777777" w:rsidR="005A7B5F" w:rsidRDefault="005A7B5F" w:rsidP="005A7B5F"/>
        </w:tc>
      </w:tr>
      <w:tr w:rsidR="005A7B5F" w14:paraId="52032446" w14:textId="77777777" w:rsidTr="003A7F6C">
        <w:tc>
          <w:tcPr>
            <w:tcW w:w="421" w:type="dxa"/>
          </w:tcPr>
          <w:p w14:paraId="26E7FF2D" w14:textId="77777777" w:rsidR="005A7B5F" w:rsidRDefault="005A7B5F" w:rsidP="005A7B5F">
            <w:pPr>
              <w:pStyle w:val="ListParagraph"/>
              <w:numPr>
                <w:ilvl w:val="0"/>
                <w:numId w:val="3"/>
              </w:numPr>
              <w:ind w:left="0" w:firstLine="0"/>
            </w:pPr>
          </w:p>
        </w:tc>
        <w:tc>
          <w:tcPr>
            <w:tcW w:w="2397" w:type="dxa"/>
          </w:tcPr>
          <w:p w14:paraId="2D3523CF" w14:textId="6E8678B3" w:rsidR="005A7B5F" w:rsidRDefault="005A7B5F" w:rsidP="005A7B5F">
            <w:r>
              <w:t>S</w:t>
            </w:r>
            <w:r w:rsidRPr="009256AC">
              <w:rPr>
                <w:highlight w:val="green"/>
              </w:rPr>
              <w:t>pnd_RHC_3Ys_ERPspec_Yumbe</w:t>
            </w:r>
          </w:p>
        </w:tc>
        <w:tc>
          <w:tcPr>
            <w:tcW w:w="3284" w:type="dxa"/>
          </w:tcPr>
          <w:p w14:paraId="1331357D" w14:textId="645EABB7" w:rsidR="005A7B5F" w:rsidRDefault="005A7B5F" w:rsidP="005A7B5F">
            <w:r>
              <w:t xml:space="preserve">If </w:t>
            </w:r>
            <w:proofErr w:type="spellStart"/>
            <w:r>
              <w:t>Yumbe</w:t>
            </w:r>
            <w:proofErr w:type="spellEnd"/>
            <w:r>
              <w:t xml:space="preserve"> is selected</w:t>
            </w:r>
          </w:p>
          <w:p w14:paraId="61DDAA57" w14:textId="77777777" w:rsidR="005A7B5F" w:rsidRDefault="005A7B5F" w:rsidP="005A7B5F">
            <w:r>
              <w:t xml:space="preserve">= Spend_RHC_3Ys_ERPspec_* </w:t>
            </w:r>
            <w:proofErr w:type="spellStart"/>
            <w:r w:rsidRPr="005A7B5F">
              <w:t>Districts_RHC</w:t>
            </w:r>
            <w:proofErr w:type="spellEnd"/>
            <w:r>
              <w:t xml:space="preserve"> / </w:t>
            </w:r>
            <w:proofErr w:type="spellStart"/>
            <w:r>
              <w:t>Districts_total</w:t>
            </w:r>
            <w:proofErr w:type="spellEnd"/>
          </w:p>
          <w:p w14:paraId="6AAB9A75" w14:textId="0FDCB2B6" w:rsidR="005A7B5F" w:rsidRDefault="005A7B5F" w:rsidP="005A7B5F">
            <w:r>
              <w:t>Otherwise = 0</w:t>
            </w:r>
          </w:p>
        </w:tc>
        <w:tc>
          <w:tcPr>
            <w:tcW w:w="2914" w:type="dxa"/>
          </w:tcPr>
          <w:p w14:paraId="545167AC" w14:textId="77777777" w:rsidR="005A7B5F" w:rsidRDefault="005A7B5F" w:rsidP="005A7B5F"/>
        </w:tc>
      </w:tr>
      <w:tr w:rsidR="005A7B5F" w14:paraId="59BACB50" w14:textId="77777777" w:rsidTr="003A7F6C">
        <w:tc>
          <w:tcPr>
            <w:tcW w:w="421" w:type="dxa"/>
          </w:tcPr>
          <w:p w14:paraId="78F04C8F" w14:textId="77777777" w:rsidR="005A7B5F" w:rsidRDefault="005A7B5F" w:rsidP="005A7B5F">
            <w:pPr>
              <w:ind w:left="360"/>
            </w:pPr>
          </w:p>
        </w:tc>
        <w:tc>
          <w:tcPr>
            <w:tcW w:w="2397" w:type="dxa"/>
          </w:tcPr>
          <w:p w14:paraId="35B5F0AD" w14:textId="77777777" w:rsidR="005A7B5F" w:rsidRDefault="005A7B5F" w:rsidP="005A7B5F"/>
        </w:tc>
        <w:tc>
          <w:tcPr>
            <w:tcW w:w="3284" w:type="dxa"/>
          </w:tcPr>
          <w:p w14:paraId="1FDEF7E3" w14:textId="77777777" w:rsidR="005A7B5F" w:rsidRDefault="005A7B5F" w:rsidP="005A7B5F"/>
        </w:tc>
        <w:tc>
          <w:tcPr>
            <w:tcW w:w="2914" w:type="dxa"/>
          </w:tcPr>
          <w:p w14:paraId="47D88D8A" w14:textId="77777777" w:rsidR="005A7B5F" w:rsidRDefault="005A7B5F" w:rsidP="005A7B5F"/>
        </w:tc>
      </w:tr>
    </w:tbl>
    <w:p w14:paraId="40287C2B" w14:textId="7BC19D13" w:rsidR="00AF610D" w:rsidRDefault="00AF610D">
      <w:pPr>
        <w:rPr>
          <w:b/>
          <w:bCs/>
        </w:rPr>
      </w:pPr>
    </w:p>
    <w:p w14:paraId="4DB3EB65" w14:textId="0A5A6786" w:rsidR="00C37A52" w:rsidRDefault="00C37A52">
      <w:pPr>
        <w:rPr>
          <w:b/>
          <w:bCs/>
        </w:rPr>
      </w:pPr>
    </w:p>
    <w:p w14:paraId="49422D63" w14:textId="19EA8127" w:rsidR="00C37A52" w:rsidRDefault="00C37A52">
      <w:pPr>
        <w:rPr>
          <w:b/>
          <w:bCs/>
        </w:rPr>
      </w:pPr>
      <w:r>
        <w:rPr>
          <w:b/>
          <w:bCs/>
        </w:rPr>
        <w:t>Still to do:</w:t>
      </w:r>
    </w:p>
    <w:p w14:paraId="22EBA098" w14:textId="0FFD917A" w:rsidR="00C37A52" w:rsidRPr="00C37A52" w:rsidRDefault="00C37A52" w:rsidP="00C37A52">
      <w:pPr>
        <w:pStyle w:val="ListParagraph"/>
        <w:numPr>
          <w:ilvl w:val="0"/>
          <w:numId w:val="2"/>
        </w:numPr>
      </w:pPr>
      <w:commentRangeStart w:id="56"/>
      <w:r w:rsidRPr="00C37A52">
        <w:t>? Analysis by funding type – Categorising funders by Government, Multi-lateral, Bi-lateral, Foundation/Private</w:t>
      </w:r>
      <w:r w:rsidR="00321A9E">
        <w:t xml:space="preserve"> – give a list and Andres can create a variable. Decide what to do with combinations.</w:t>
      </w:r>
      <w:r w:rsidR="00A15B4D">
        <w:t xml:space="preserve"> </w:t>
      </w:r>
      <w:r w:rsidR="00A15B4D" w:rsidRPr="00A15B4D">
        <w:rPr>
          <w:b/>
          <w:bCs/>
        </w:rPr>
        <w:t>Andres give list of donors</w:t>
      </w:r>
      <w:commentRangeEnd w:id="56"/>
      <w:r w:rsidR="008862E8">
        <w:rPr>
          <w:rStyle w:val="CommentReference"/>
        </w:rPr>
        <w:commentReference w:id="56"/>
      </w:r>
      <w:r w:rsidR="00A15B4D" w:rsidRPr="00A15B4D">
        <w:rPr>
          <w:b/>
          <w:bCs/>
        </w:rPr>
        <w:t>.</w:t>
      </w:r>
    </w:p>
    <w:p w14:paraId="227E6E4C" w14:textId="4297CB2E" w:rsidR="00C37A52" w:rsidRPr="00C37A52" w:rsidRDefault="00C37A52" w:rsidP="00C37A52">
      <w:pPr>
        <w:pStyle w:val="ListParagraph"/>
        <w:numPr>
          <w:ilvl w:val="0"/>
          <w:numId w:val="2"/>
        </w:numPr>
      </w:pPr>
      <w:r w:rsidRPr="00C37A52">
        <w:t xml:space="preserve">? Analysis by implementing type – Categorising implementers by </w:t>
      </w:r>
      <w:proofErr w:type="gramStart"/>
      <w:r w:rsidRPr="00C37A52">
        <w:t>Government  (</w:t>
      </w:r>
      <w:proofErr w:type="gramEnd"/>
      <w:r w:rsidRPr="00C37A52">
        <w:t>which is govt spending and on-budget spending), NGOs, private companies, UN agencies, mix</w:t>
      </w:r>
      <w:r w:rsidR="00A15B4D">
        <w:t xml:space="preserve">. </w:t>
      </w:r>
      <w:r w:rsidR="00A15B4D" w:rsidRPr="00A15B4D">
        <w:rPr>
          <w:b/>
          <w:bCs/>
        </w:rPr>
        <w:t xml:space="preserve">Andres give list of </w:t>
      </w:r>
      <w:r w:rsidR="00A15B4D">
        <w:rPr>
          <w:b/>
          <w:bCs/>
        </w:rPr>
        <w:t>implementers</w:t>
      </w:r>
      <w:r w:rsidR="00A15B4D" w:rsidRPr="00A15B4D">
        <w:rPr>
          <w:b/>
          <w:bCs/>
        </w:rPr>
        <w:t>.</w:t>
      </w:r>
    </w:p>
    <w:p w14:paraId="1EE31874" w14:textId="1EB000C9" w:rsidR="00C37A52" w:rsidRPr="00C37A52" w:rsidRDefault="00C37A52" w:rsidP="00C37A52">
      <w:pPr>
        <w:pStyle w:val="ListParagraph"/>
        <w:numPr>
          <w:ilvl w:val="0"/>
          <w:numId w:val="2"/>
        </w:numPr>
      </w:pPr>
      <w:r w:rsidRPr="00C37A52">
        <w:t>Level of detail we could go into:</w:t>
      </w:r>
    </w:p>
    <w:p w14:paraId="611AF1F7" w14:textId="7614F2C3" w:rsidR="00C37A52" w:rsidRPr="00C37A52" w:rsidRDefault="00C37A52" w:rsidP="00C37A52">
      <w:pPr>
        <w:pStyle w:val="ListParagraph"/>
        <w:numPr>
          <w:ilvl w:val="1"/>
          <w:numId w:val="2"/>
        </w:numPr>
        <w:rPr>
          <w:b/>
          <w:bCs/>
        </w:rPr>
      </w:pPr>
      <w:r w:rsidRPr="00C37A52">
        <w:t>Spend by district – taking</w:t>
      </w:r>
      <w:r>
        <w:rPr>
          <w:b/>
          <w:bCs/>
        </w:rPr>
        <w:t xml:space="preserve"> </w:t>
      </w:r>
      <w:r w:rsidR="00A54280">
        <w:t>Spend_RHC_3Ys_ERPspec</w:t>
      </w:r>
      <w:r>
        <w:t>_Dist and then splitting up between the relevant ERP districts</w:t>
      </w:r>
      <w:r w:rsidR="00A15B4D">
        <w:t xml:space="preserve">. </w:t>
      </w:r>
      <w:r w:rsidR="005A7B5F">
        <w:rPr>
          <w:b/>
          <w:bCs/>
        </w:rPr>
        <w:t>Added from row 40-52</w:t>
      </w:r>
      <w:r w:rsidR="00A15B4D">
        <w:rPr>
          <w:b/>
          <w:bCs/>
        </w:rPr>
        <w:t>.</w:t>
      </w:r>
    </w:p>
    <w:p w14:paraId="321C70A9" w14:textId="3E72DE51" w:rsidR="00C37A52" w:rsidRDefault="00C37A52" w:rsidP="00C37A52">
      <w:pPr>
        <w:pStyle w:val="ListParagraph"/>
        <w:numPr>
          <w:ilvl w:val="1"/>
          <w:numId w:val="2"/>
        </w:numPr>
      </w:pPr>
      <w:r w:rsidRPr="00C37A52">
        <w:t xml:space="preserve">Cutting everything at a lower level – e.g. splitting up all of table 2 by the three financial years (or at least total </w:t>
      </w:r>
      <w:proofErr w:type="spellStart"/>
      <w:r w:rsidRPr="00C37A52">
        <w:t>ERPspec</w:t>
      </w:r>
      <w:proofErr w:type="spellEnd"/>
      <w:r w:rsidRPr="00C37A52">
        <w:t xml:space="preserve"> spending by FY).</w:t>
      </w:r>
      <w:r w:rsidR="005A7B5F">
        <w:t xml:space="preserve"> </w:t>
      </w:r>
      <w:r w:rsidR="005A7B5F">
        <w:rPr>
          <w:b/>
          <w:bCs/>
        </w:rPr>
        <w:t>May not do this.</w:t>
      </w:r>
    </w:p>
    <w:p w14:paraId="463FAB89" w14:textId="0D22F871" w:rsidR="00B852C6" w:rsidRDefault="00B852C6" w:rsidP="00B852C6"/>
    <w:p w14:paraId="11A1B5CF" w14:textId="05B51322" w:rsidR="00B852C6" w:rsidRDefault="00B852C6" w:rsidP="00B852C6">
      <w:r>
        <w:t>Combining govt data</w:t>
      </w:r>
      <w:r w:rsidR="00A15B4D">
        <w:t xml:space="preserve"> – I need to talk this through with Andres.</w:t>
      </w:r>
    </w:p>
    <w:p w14:paraId="6E42B32D" w14:textId="32A2D1D5" w:rsidR="00B852C6" w:rsidRPr="00C37A52" w:rsidRDefault="00B852C6" w:rsidP="00B852C6">
      <w:r>
        <w:lastRenderedPageBreak/>
        <w:t>Getting rid of duplicates</w:t>
      </w:r>
      <w:r w:rsidR="00A15B4D">
        <w:t xml:space="preserve"> – we want to exclude specific </w:t>
      </w:r>
      <w:proofErr w:type="gramStart"/>
      <w:r w:rsidR="00A15B4D">
        <w:t>observations,</w:t>
      </w:r>
      <w:proofErr w:type="gramEnd"/>
      <w:r w:rsidR="00A15B4D">
        <w:t xml:space="preserve"> we can use their IDs. In the </w:t>
      </w:r>
      <w:proofErr w:type="spellStart"/>
      <w:r w:rsidR="00A15B4D">
        <w:t>dofile</w:t>
      </w:r>
      <w:proofErr w:type="spellEnd"/>
      <w:r w:rsidR="00A15B4D">
        <w:t xml:space="preserve"> we drop specific IDs. Or add a question in the form that only the developer can look at. </w:t>
      </w:r>
      <w:r w:rsidR="00A15B4D" w:rsidRPr="00A15B4D">
        <w:rPr>
          <w:b/>
          <w:bCs/>
        </w:rPr>
        <w:t xml:space="preserve">Andres check if </w:t>
      </w:r>
      <w:proofErr w:type="spellStart"/>
      <w:r w:rsidR="00A15B4D" w:rsidRPr="00A15B4D">
        <w:rPr>
          <w:b/>
          <w:bCs/>
        </w:rPr>
        <w:t>Zoho</w:t>
      </w:r>
      <w:proofErr w:type="spellEnd"/>
      <w:r w:rsidR="00A15B4D" w:rsidRPr="00A15B4D">
        <w:rPr>
          <w:b/>
          <w:bCs/>
        </w:rPr>
        <w:t xml:space="preserve"> can do this.</w:t>
      </w:r>
    </w:p>
    <w:sectPr w:rsidR="00B852C6" w:rsidRPr="00C37A5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ndres Arau" w:date="2020-09-16T13:50:00Z" w:initials="AA">
    <w:p w14:paraId="60AB03E5" w14:textId="7C0AA7BC" w:rsidR="005631AE" w:rsidRPr="005631AE" w:rsidRDefault="005631AE">
      <w:pPr>
        <w:pStyle w:val="CommentText"/>
        <w:rPr>
          <w:lang w:val="en-150"/>
        </w:rPr>
      </w:pPr>
      <w:r>
        <w:rPr>
          <w:rStyle w:val="CommentReference"/>
        </w:rPr>
        <w:annotationRef/>
      </w:r>
      <w:r>
        <w:rPr>
          <w:lang w:val="en-150"/>
        </w:rPr>
        <w:t>I kept the name to maintain the rest of the analysis. Same for Programme_* and Activity_</w:t>
      </w:r>
      <w:proofErr w:type="gramStart"/>
      <w:r>
        <w:rPr>
          <w:lang w:val="en-150"/>
        </w:rPr>
        <w:t>* .</w:t>
      </w:r>
      <w:proofErr w:type="gramEnd"/>
      <w:r>
        <w:rPr>
          <w:lang w:val="en-150"/>
        </w:rPr>
        <w:t xml:space="preserve"> We can show the </w:t>
      </w:r>
      <w:proofErr w:type="spellStart"/>
      <w:r>
        <w:rPr>
          <w:lang w:val="en-150"/>
        </w:rPr>
        <w:t>dofile</w:t>
      </w:r>
      <w:proofErr w:type="spellEnd"/>
      <w:r>
        <w:rPr>
          <w:lang w:val="en-150"/>
        </w:rPr>
        <w:t xml:space="preserve"> for audit and explain during the analysis that we are assuming that the </w:t>
      </w:r>
      <w:proofErr w:type="spellStart"/>
      <w:r>
        <w:rPr>
          <w:lang w:val="en-150"/>
        </w:rPr>
        <w:t>uknown</w:t>
      </w:r>
      <w:proofErr w:type="spellEnd"/>
      <w:r>
        <w:rPr>
          <w:lang w:val="en-150"/>
        </w:rPr>
        <w:t xml:space="preserve"> gap was allocated to other.</w:t>
      </w:r>
    </w:p>
  </w:comment>
  <w:comment w:id="20" w:author="Nicola Ruddle" w:date="2020-09-15T19:37:00Z" w:initials="NR">
    <w:p w14:paraId="7CBCD40F" w14:textId="121CB7BD" w:rsidR="00562ADA" w:rsidRDefault="00562ADA">
      <w:pPr>
        <w:pStyle w:val="CommentText"/>
      </w:pPr>
      <w:r>
        <w:rPr>
          <w:rStyle w:val="CommentReference"/>
        </w:rPr>
        <w:annotationRef/>
      </w:r>
      <w:r>
        <w:t>I think this is ‘</w:t>
      </w:r>
      <w:proofErr w:type="spellStart"/>
      <w:r>
        <w:t>Districts_number</w:t>
      </w:r>
      <w:proofErr w:type="spellEnd"/>
      <w:r>
        <w:t>’</w:t>
      </w:r>
    </w:p>
  </w:comment>
  <w:comment w:id="22" w:author="Nicola Ruddle" w:date="2020-09-15T19:41:00Z" w:initials="NR">
    <w:p w14:paraId="61F1A47F" w14:textId="69042565" w:rsidR="00562ADA" w:rsidRDefault="00562ADA">
      <w:pPr>
        <w:pStyle w:val="CommentText"/>
      </w:pPr>
      <w:r>
        <w:rPr>
          <w:rStyle w:val="CommentReference"/>
        </w:rPr>
        <w:annotationRef/>
      </w:r>
      <w:r>
        <w:t>This is added – my mistake before.</w:t>
      </w:r>
    </w:p>
  </w:comment>
  <w:comment w:id="45" w:author="Nicola Ruddle" w:date="2020-09-15T20:33:00Z" w:initials="NR">
    <w:p w14:paraId="260FA848" w14:textId="030F7DD1" w:rsidR="00E03BC1" w:rsidRDefault="00E03BC1">
      <w:pPr>
        <w:pStyle w:val="CommentText"/>
      </w:pPr>
      <w:r>
        <w:rPr>
          <w:rStyle w:val="CommentReference"/>
        </w:rPr>
        <w:annotationRef/>
      </w:r>
      <w:proofErr w:type="gramStart"/>
      <w:r>
        <w:t>At the moment</w:t>
      </w:r>
      <w:proofErr w:type="gramEnd"/>
      <w:r>
        <w:t xml:space="preserve"> in the </w:t>
      </w:r>
      <w:proofErr w:type="spellStart"/>
      <w:r>
        <w:t>dofile</w:t>
      </w:r>
      <w:proofErr w:type="spellEnd"/>
      <w:r>
        <w:t xml:space="preserve"> these are labelled Act1 Act2 etc. Would it be possible to relabel them this way?</w:t>
      </w:r>
    </w:p>
  </w:comment>
  <w:comment w:id="50" w:author="Nicola Ruddle" w:date="2020-09-15T19:58:00Z" w:initials="NR">
    <w:p w14:paraId="1F739938" w14:textId="2A09D264" w:rsidR="00D85C4C" w:rsidRDefault="00D85C4C">
      <w:pPr>
        <w:pStyle w:val="CommentText"/>
      </w:pPr>
      <w:r>
        <w:rPr>
          <w:rStyle w:val="CommentReference"/>
        </w:rPr>
        <w:annotationRef/>
      </w:r>
      <w:r>
        <w:t>My errors here. Hopefully then QA check in 39 will be correct.</w:t>
      </w:r>
    </w:p>
  </w:comment>
  <w:comment w:id="54" w:author="Andres Arau" w:date="2020-09-16T15:30:00Z" w:initials="AA">
    <w:p w14:paraId="37D1610A" w14:textId="6182629B" w:rsidR="00601E7F" w:rsidRPr="00601E7F" w:rsidRDefault="00601E7F">
      <w:pPr>
        <w:pStyle w:val="CommentText"/>
        <w:rPr>
          <w:lang w:val="en-150"/>
        </w:rPr>
      </w:pPr>
      <w:r>
        <w:rPr>
          <w:rStyle w:val="CommentReference"/>
        </w:rPr>
        <w:annotationRef/>
      </w:r>
      <w:r>
        <w:rPr>
          <w:lang w:val="en-150"/>
        </w:rPr>
        <w:t xml:space="preserve">I changed the name from Spend to </w:t>
      </w:r>
      <w:proofErr w:type="spellStart"/>
      <w:r>
        <w:rPr>
          <w:lang w:val="en-150"/>
        </w:rPr>
        <w:t>Spnd</w:t>
      </w:r>
      <w:proofErr w:type="spellEnd"/>
      <w:r>
        <w:rPr>
          <w:lang w:val="en-150"/>
        </w:rPr>
        <w:t xml:space="preserve"> to shorten the name... Stata was not allowing me to create the variable with districts with long names</w:t>
      </w:r>
    </w:p>
  </w:comment>
  <w:comment w:id="55" w:author="Nicola Ruddle" w:date="2020-09-15T20:25:00Z" w:initials="NR">
    <w:p w14:paraId="06F16597" w14:textId="5B344EB3" w:rsidR="005A7B5F" w:rsidRDefault="005A7B5F">
      <w:pPr>
        <w:pStyle w:val="CommentText"/>
      </w:pPr>
      <w:r>
        <w:rPr>
          <w:rStyle w:val="CommentReference"/>
        </w:rPr>
        <w:annotationRef/>
      </w:r>
      <w:r>
        <w:t xml:space="preserve">Might be called </w:t>
      </w:r>
      <w:proofErr w:type="spellStart"/>
      <w:r>
        <w:t>Districts_number</w:t>
      </w:r>
      <w:proofErr w:type="spellEnd"/>
    </w:p>
  </w:comment>
  <w:comment w:id="56" w:author="Andres Arau" w:date="2020-09-16T16:16:00Z" w:initials="AA">
    <w:p w14:paraId="2B754E15" w14:textId="068440B0" w:rsidR="008862E8" w:rsidRPr="008862E8" w:rsidRDefault="008862E8">
      <w:pPr>
        <w:pStyle w:val="CommentText"/>
        <w:rPr>
          <w:lang w:val="en-150"/>
        </w:rPr>
      </w:pPr>
      <w:r>
        <w:rPr>
          <w:rStyle w:val="CommentReference"/>
        </w:rPr>
        <w:annotationRef/>
      </w:r>
      <w:r>
        <w:rPr>
          <w:lang w:val="en-150"/>
        </w:rPr>
        <w:t xml:space="preserve">I have included the information of the donors in the </w:t>
      </w:r>
      <w:proofErr w:type="spellStart"/>
      <w:r>
        <w:rPr>
          <w:lang w:val="en-150"/>
        </w:rPr>
        <w:t>cean</w:t>
      </w:r>
      <w:proofErr w:type="spellEnd"/>
      <w:r>
        <w:rPr>
          <w:lang w:val="en-150"/>
        </w:rPr>
        <w:t xml:space="preserve"> excel file. A column was created for each donor reported. Then we have a variable call Category that specifies the category of the funding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AB03E5" w15:done="0"/>
  <w15:commentEx w15:paraId="7CBCD40F" w15:done="0"/>
  <w15:commentEx w15:paraId="61F1A47F" w15:done="0"/>
  <w15:commentEx w15:paraId="260FA848" w15:done="0"/>
  <w15:commentEx w15:paraId="1F739938" w15:done="0"/>
  <w15:commentEx w15:paraId="37D1610A" w15:done="0"/>
  <w15:commentEx w15:paraId="06F16597" w15:done="0"/>
  <w15:commentEx w15:paraId="2B754E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C96AF" w16cex:dateUtc="2020-09-16T11:50:00Z"/>
  <w16cex:commentExtensible w16cex:durableId="230CAE07" w16cex:dateUtc="2020-09-16T13:30:00Z"/>
  <w16cex:commentExtensible w16cex:durableId="230CB8D2" w16cex:dateUtc="2020-09-16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AB03E5" w16cid:durableId="230C96AF"/>
  <w16cid:commentId w16cid:paraId="7CBCD40F" w16cid:durableId="230B9679"/>
  <w16cid:commentId w16cid:paraId="61F1A47F" w16cid:durableId="230B9781"/>
  <w16cid:commentId w16cid:paraId="260FA848" w16cid:durableId="230BA38E"/>
  <w16cid:commentId w16cid:paraId="1F739938" w16cid:durableId="230B9B65"/>
  <w16cid:commentId w16cid:paraId="37D1610A" w16cid:durableId="230CAE07"/>
  <w16cid:commentId w16cid:paraId="06F16597" w16cid:durableId="230BA1B1"/>
  <w16cid:commentId w16cid:paraId="2B754E15" w16cid:durableId="230CB8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F47F3"/>
    <w:multiLevelType w:val="hybridMultilevel"/>
    <w:tmpl w:val="BF4655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90790F"/>
    <w:multiLevelType w:val="hybridMultilevel"/>
    <w:tmpl w:val="B560DB9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4067F5"/>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 Ruddle">
    <w15:presenceInfo w15:providerId="AD" w15:userId="S::NRuddle@opml.co.uk::0d1f0119-6c5a-4b90-89db-024faa3efc09"/>
  </w15:person>
  <w15:person w15:author="Andres Arau">
    <w15:presenceInfo w15:providerId="Windows Live" w15:userId="4f9f84ab6cc545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0B1057"/>
    <w:rsid w:val="000F16A2"/>
    <w:rsid w:val="00277AE9"/>
    <w:rsid w:val="002C61D6"/>
    <w:rsid w:val="00321A9E"/>
    <w:rsid w:val="003A7F6C"/>
    <w:rsid w:val="003B02A1"/>
    <w:rsid w:val="003B4AD3"/>
    <w:rsid w:val="003D440D"/>
    <w:rsid w:val="004654FF"/>
    <w:rsid w:val="00470994"/>
    <w:rsid w:val="00471A83"/>
    <w:rsid w:val="004B6A92"/>
    <w:rsid w:val="004C443D"/>
    <w:rsid w:val="004D7EC8"/>
    <w:rsid w:val="004F0A44"/>
    <w:rsid w:val="004F7818"/>
    <w:rsid w:val="00562ADA"/>
    <w:rsid w:val="005631AE"/>
    <w:rsid w:val="00567BBC"/>
    <w:rsid w:val="005743E8"/>
    <w:rsid w:val="005A7B5F"/>
    <w:rsid w:val="005F08FF"/>
    <w:rsid w:val="00601E7F"/>
    <w:rsid w:val="00644B68"/>
    <w:rsid w:val="006500AF"/>
    <w:rsid w:val="006C2E40"/>
    <w:rsid w:val="0077465A"/>
    <w:rsid w:val="007D23EE"/>
    <w:rsid w:val="00814BA8"/>
    <w:rsid w:val="008256DF"/>
    <w:rsid w:val="008862E8"/>
    <w:rsid w:val="009256AC"/>
    <w:rsid w:val="009A090F"/>
    <w:rsid w:val="00A15B4D"/>
    <w:rsid w:val="00A41402"/>
    <w:rsid w:val="00A42680"/>
    <w:rsid w:val="00A54280"/>
    <w:rsid w:val="00AF610D"/>
    <w:rsid w:val="00B852C6"/>
    <w:rsid w:val="00BB3485"/>
    <w:rsid w:val="00BF2522"/>
    <w:rsid w:val="00C37A52"/>
    <w:rsid w:val="00C45420"/>
    <w:rsid w:val="00C74CC5"/>
    <w:rsid w:val="00C77FCB"/>
    <w:rsid w:val="00CE4A77"/>
    <w:rsid w:val="00CE4E02"/>
    <w:rsid w:val="00D22883"/>
    <w:rsid w:val="00D76C05"/>
    <w:rsid w:val="00D85C4C"/>
    <w:rsid w:val="00DD654F"/>
    <w:rsid w:val="00E03BC1"/>
    <w:rsid w:val="00E04CE8"/>
    <w:rsid w:val="00F03DA2"/>
    <w:rsid w:val="00F744A5"/>
    <w:rsid w:val="00FB6FC9"/>
    <w:rsid w:val="00FE6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 w:type="paragraph" w:styleId="BalloonText">
    <w:name w:val="Balloon Text"/>
    <w:basedOn w:val="Normal"/>
    <w:link w:val="BalloonTextChar"/>
    <w:uiPriority w:val="99"/>
    <w:semiHidden/>
    <w:unhideWhenUsed/>
    <w:rsid w:val="00A42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80"/>
    <w:rPr>
      <w:rFonts w:ascii="Segoe UI" w:hAnsi="Segoe UI" w:cs="Segoe UI"/>
      <w:sz w:val="18"/>
      <w:szCs w:val="18"/>
    </w:rPr>
  </w:style>
  <w:style w:type="character" w:styleId="CommentReference">
    <w:name w:val="annotation reference"/>
    <w:basedOn w:val="DefaultParagraphFont"/>
    <w:uiPriority w:val="99"/>
    <w:semiHidden/>
    <w:unhideWhenUsed/>
    <w:rsid w:val="00562ADA"/>
    <w:rPr>
      <w:sz w:val="16"/>
      <w:szCs w:val="16"/>
    </w:rPr>
  </w:style>
  <w:style w:type="paragraph" w:styleId="CommentText">
    <w:name w:val="annotation text"/>
    <w:basedOn w:val="Normal"/>
    <w:link w:val="CommentTextChar"/>
    <w:uiPriority w:val="99"/>
    <w:semiHidden/>
    <w:unhideWhenUsed/>
    <w:rsid w:val="00562ADA"/>
    <w:pPr>
      <w:spacing w:line="240" w:lineRule="auto"/>
    </w:pPr>
    <w:rPr>
      <w:sz w:val="20"/>
      <w:szCs w:val="20"/>
    </w:rPr>
  </w:style>
  <w:style w:type="character" w:customStyle="1" w:styleId="CommentTextChar">
    <w:name w:val="Comment Text Char"/>
    <w:basedOn w:val="DefaultParagraphFont"/>
    <w:link w:val="CommentText"/>
    <w:uiPriority w:val="99"/>
    <w:semiHidden/>
    <w:rsid w:val="00562ADA"/>
    <w:rPr>
      <w:sz w:val="20"/>
      <w:szCs w:val="20"/>
    </w:rPr>
  </w:style>
  <w:style w:type="paragraph" w:styleId="CommentSubject">
    <w:name w:val="annotation subject"/>
    <w:basedOn w:val="CommentText"/>
    <w:next w:val="CommentText"/>
    <w:link w:val="CommentSubjectChar"/>
    <w:uiPriority w:val="99"/>
    <w:semiHidden/>
    <w:unhideWhenUsed/>
    <w:rsid w:val="00562ADA"/>
    <w:rPr>
      <w:b/>
      <w:bCs/>
    </w:rPr>
  </w:style>
  <w:style w:type="character" w:customStyle="1" w:styleId="CommentSubjectChar">
    <w:name w:val="Comment Subject Char"/>
    <w:basedOn w:val="CommentTextChar"/>
    <w:link w:val="CommentSubject"/>
    <w:uiPriority w:val="99"/>
    <w:semiHidden/>
    <w:rsid w:val="00562A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 w:id="1629896515">
      <w:bodyDiv w:val="1"/>
      <w:marLeft w:val="0"/>
      <w:marRight w:val="0"/>
      <w:marTop w:val="0"/>
      <w:marBottom w:val="0"/>
      <w:divBdr>
        <w:top w:val="none" w:sz="0" w:space="0" w:color="auto"/>
        <w:left w:val="none" w:sz="0" w:space="0" w:color="auto"/>
        <w:bottom w:val="none" w:sz="0" w:space="0" w:color="auto"/>
        <w:right w:val="none" w:sz="0" w:space="0" w:color="auto"/>
      </w:divBdr>
    </w:div>
    <w:div w:id="20356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scal.treasury.gov/reports-statements/treasury-reporting-rates-exchange/historical.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9759-D760-499A-8D84-9E92D37B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6</cp:revision>
  <dcterms:created xsi:type="dcterms:W3CDTF">2020-09-16T11:04:00Z</dcterms:created>
  <dcterms:modified xsi:type="dcterms:W3CDTF">2020-09-16T14:23:00Z</dcterms:modified>
</cp:coreProperties>
</file>